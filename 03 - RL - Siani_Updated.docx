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B32A9B" w14:textId="697AE377" w:rsidR="00D27A2E" w:rsidRPr="00FE77D8" w:rsidRDefault="00217141" w:rsidP="00217141">
      <w:pPr>
        <w:pStyle w:val="AT"/>
      </w:pPr>
      <w:r w:rsidRPr="00FE77D8">
        <w:t>The Importance of Sharing Current Scientific Information with Biology Teachers in Weekly Newsletters</w:t>
      </w:r>
    </w:p>
    <w:p w14:paraId="672A840C" w14:textId="504091A4" w:rsidR="00D27A2E" w:rsidRPr="0084609F" w:rsidRDefault="000C54FA" w:rsidP="000C54FA">
      <w:pPr>
        <w:pStyle w:val="AU"/>
      </w:pPr>
      <w:r w:rsidRPr="0084609F">
        <w:t>Merav Siani, Ohad Levkovich, Roee Ben Nissan, Awni Gabara, Moshera Alatawna, Anat Yarden</w:t>
      </w:r>
    </w:p>
    <w:p w14:paraId="771B5C7E" w14:textId="7EC6CB51" w:rsidR="00277B88" w:rsidRPr="0084609F" w:rsidRDefault="00B04F8A" w:rsidP="00B04F8A">
      <w:pPr>
        <w:pStyle w:val="ABKWH"/>
      </w:pPr>
      <w:r w:rsidRPr="0084609F">
        <w:t>Abstract</w:t>
      </w:r>
    </w:p>
    <w:p w14:paraId="6B73B9C9" w14:textId="3C13B3DF" w:rsidR="00277B88" w:rsidRPr="0084609F" w:rsidRDefault="00B04F8A" w:rsidP="00B04F8A">
      <w:pPr>
        <w:pStyle w:val="ABKW"/>
      </w:pPr>
      <w:r w:rsidRPr="0084609F">
        <w:t xml:space="preserve">High-school teachers and students do not usually have access to scientific research advances because </w:t>
      </w:r>
      <w:r w:rsidRPr="0084609F">
        <w:rPr>
          <w:szCs w:val="24"/>
        </w:rPr>
        <w:t xml:space="preserve">original research papers </w:t>
      </w:r>
      <w:r w:rsidRPr="0084609F">
        <w:t xml:space="preserve">contain many highly specialized words that are specific to the discipline. Scientific newsletters (SNs) summarize current scientific research advances and trends. During the 2022–2023 school year, 21 SNs teaching biology content were written by a team of science-education and biology specialists working at the National Center for High-School Biology Teachers in Israel, according to the following criteria: (a) the SNs were based on primary research papers published in international well-known scientific journals such as </w:t>
      </w:r>
      <w:r w:rsidRPr="0084609F">
        <w:rPr>
          <w:i/>
          <w:iCs/>
        </w:rPr>
        <w:t>Nature, Cell or Science</w:t>
      </w:r>
      <w:r w:rsidRPr="0084609F">
        <w:t>; (b) the biological content was related, albeit not necessarily directly, to the Israeli high-school biology curriculum; (c) some of the SNs were related to biological events that occurred during the week in which the SN was distributed, such as World Diabetes Day. The SNs were written in Hebrew, translated to Arabic, and sent weekly via WhatsApp to 901 high-school biology teachers. After sending 10 SNs, an anonymous questionnaire was sent to the teachers to understand their use of the SNs and identify topics to which teachers would like us to relate in the next SNs. Forty-nine teachers answered the questionnaire, revealing that according to their open-ended answers, some of the teachers valued the importance of receiving SNs teaching biology topics as a way to enrich their own biological knowledge, and to engage their students with meaningful scientific research and with the real-world work of scientists. Further research is needed to analyze the impact of the SNs on teachers’ professional development.</w:t>
      </w:r>
    </w:p>
    <w:p w14:paraId="6C013F98" w14:textId="5ECD1CBC" w:rsidR="002F689E" w:rsidRPr="0084609F" w:rsidRDefault="00F27C07" w:rsidP="00F27C07">
      <w:pPr>
        <w:pStyle w:val="ABKWH"/>
      </w:pPr>
      <w:r w:rsidRPr="0084609F">
        <w:t>Keywords</w:t>
      </w:r>
    </w:p>
    <w:p w14:paraId="7AC264E5" w14:textId="573AECA1" w:rsidR="00936C8D" w:rsidRPr="0084609F" w:rsidRDefault="00252963" w:rsidP="00252963">
      <w:pPr>
        <w:pStyle w:val="ABKW"/>
      </w:pPr>
      <w:r w:rsidRPr="0084609F">
        <w:rPr>
          <w:i/>
          <w:iCs/>
        </w:rPr>
        <w:t>scientific newsletter, high school, questionnaire</w:t>
      </w:r>
    </w:p>
    <w:p w14:paraId="175DEAB0" w14:textId="042757DF" w:rsidR="00594A07" w:rsidRPr="0084609F" w:rsidRDefault="00252963" w:rsidP="00252963">
      <w:pPr>
        <w:pStyle w:val="H1"/>
      </w:pPr>
      <w:r w:rsidRPr="0084609F">
        <w:t>INTRODUCTION</w:t>
      </w:r>
    </w:p>
    <w:p w14:paraId="4A7742EF" w14:textId="4CABA7BE" w:rsidR="00354489" w:rsidRPr="0084609F" w:rsidRDefault="00B76FE4" w:rsidP="00B76FE4">
      <w:pPr>
        <w:pStyle w:val="TEXT"/>
      </w:pPr>
      <w:r w:rsidRPr="0084609F">
        <w:rPr>
          <w:szCs w:val="24"/>
        </w:rPr>
        <w:t xml:space="preserve">Scientific newsletters (SNs) teaching topics in biology serve as curated summaries of current scientific research and advances. They are typically written by experts in the field and provide context, explanations, and implications of the research findings. They provide students with updates on the latest discoveries, trends, and breakthroughs in biology, keeping them informed on the dynamic nature of the field. SNs condense complex scientific information into accessible </w:t>
      </w:r>
      <w:r w:rsidRPr="0084609F">
        <w:rPr>
          <w:szCs w:val="24"/>
        </w:rPr>
        <w:lastRenderedPageBreak/>
        <w:t xml:space="preserve">formats, making it easier for teachers and students to understand and engage with the material, an ability that most teachers and students do not otherwise have </w:t>
      </w:r>
      <w:r w:rsidRPr="0084609F">
        <w:rPr>
          <w:noProof/>
          <w:szCs w:val="24"/>
        </w:rPr>
        <w:t>(</w:t>
      </w:r>
      <w:r w:rsidRPr="00747AD7">
        <w:rPr>
          <w:noProof/>
          <w:color w:val="FF6600"/>
          <w:szCs w:val="24"/>
        </w:rPr>
        <w:t xml:space="preserve">Schäfer, </w:t>
      </w:r>
      <w:hyperlink w:anchor="HueD_Ref22" w:history="1">
        <w:r w:rsidRPr="00747AD7">
          <w:rPr>
            <w:rStyle w:val="Hyperlink"/>
            <w:noProof/>
            <w:color w:val="0000FF"/>
            <w:szCs w:val="24"/>
            <w:u w:val="none"/>
          </w:rPr>
          <w:t>2017</w:t>
        </w:r>
      </w:hyperlink>
      <w:r w:rsidRPr="0084609F">
        <w:rPr>
          <w:noProof/>
          <w:szCs w:val="24"/>
        </w:rPr>
        <w:t>)</w:t>
      </w:r>
      <w:r w:rsidRPr="0084609F">
        <w:rPr>
          <w:szCs w:val="24"/>
        </w:rPr>
        <w:t>.</w:t>
      </w:r>
      <w:r w:rsidRPr="0084609F">
        <w:t xml:space="preserve"> </w:t>
      </w:r>
      <w:r w:rsidRPr="0084609F">
        <w:rPr>
          <w:szCs w:val="24"/>
        </w:rPr>
        <w:t xml:space="preserve">They expose teachers and students to authentic and contemporary scientific information, providing them with real data collected from recent scientific studies </w:t>
      </w:r>
      <w:r w:rsidRPr="0084609F">
        <w:rPr>
          <w:noProof/>
          <w:szCs w:val="24"/>
        </w:rPr>
        <w:t>(</w:t>
      </w:r>
      <w:r w:rsidRPr="00747AD7">
        <w:rPr>
          <w:noProof/>
          <w:color w:val="FF6600"/>
          <w:szCs w:val="24"/>
        </w:rPr>
        <w:t xml:space="preserve">Schriebl et al., </w:t>
      </w:r>
      <w:hyperlink w:anchor="HueD_Ref23" w:history="1">
        <w:r w:rsidRPr="00747AD7">
          <w:rPr>
            <w:rStyle w:val="Hyperlink"/>
            <w:noProof/>
            <w:color w:val="0000FF"/>
            <w:szCs w:val="24"/>
            <w:u w:val="none"/>
          </w:rPr>
          <w:t>2023</w:t>
        </w:r>
      </w:hyperlink>
      <w:r w:rsidRPr="0084609F">
        <w:rPr>
          <w:noProof/>
          <w:szCs w:val="24"/>
        </w:rPr>
        <w:t>)</w:t>
      </w:r>
      <w:r w:rsidRPr="0084609F">
        <w:rPr>
          <w:szCs w:val="24"/>
        </w:rPr>
        <w:t xml:space="preserve">. Such exposure to scientific studies allows teachers and students to engage directly with scientific data and develop skills in data analysis, interpretation, and critical thinking. Moreover, working with authentic data may help students understand the scientific process, the complexities of research, and the limitations of data collection </w:t>
      </w:r>
      <w:r w:rsidRPr="0084609F">
        <w:rPr>
          <w:noProof/>
          <w:szCs w:val="24"/>
        </w:rPr>
        <w:t>(</w:t>
      </w:r>
      <w:r w:rsidRPr="00747AD7">
        <w:rPr>
          <w:noProof/>
          <w:color w:val="FF6600"/>
          <w:szCs w:val="24"/>
        </w:rPr>
        <w:t xml:space="preserve">Anderson et al., </w:t>
      </w:r>
      <w:hyperlink w:anchor="HueD_Ref2" w:history="1">
        <w:r w:rsidRPr="00747AD7">
          <w:rPr>
            <w:rStyle w:val="Hyperlink"/>
            <w:noProof/>
            <w:color w:val="0000FF"/>
            <w:szCs w:val="24"/>
            <w:u w:val="none"/>
          </w:rPr>
          <w:t>2020</w:t>
        </w:r>
      </w:hyperlink>
      <w:r w:rsidRPr="0084609F">
        <w:rPr>
          <w:noProof/>
          <w:szCs w:val="24"/>
        </w:rPr>
        <w:t>)</w:t>
      </w:r>
      <w:r w:rsidRPr="0084609F">
        <w:rPr>
          <w:szCs w:val="24"/>
        </w:rPr>
        <w:t>.</w:t>
      </w:r>
    </w:p>
    <w:p w14:paraId="5F9D71A8" w14:textId="2CD06841" w:rsidR="00E62207" w:rsidRPr="0084609F" w:rsidRDefault="00B76FE4" w:rsidP="00B76FE4">
      <w:pPr>
        <w:pStyle w:val="TEXTIND"/>
      </w:pPr>
      <w:r w:rsidRPr="0084609F">
        <w:rPr>
          <w:szCs w:val="24"/>
        </w:rPr>
        <w:t xml:space="preserve">It is difficult for teachers and students to read original research papers, mainly because the information is often abstract, and the texts contain many technical terms and highly specialized words that are specific to the discipline </w:t>
      </w:r>
      <w:r w:rsidRPr="0084609F">
        <w:rPr>
          <w:noProof/>
          <w:szCs w:val="24"/>
        </w:rPr>
        <w:t>(</w:t>
      </w:r>
      <w:r w:rsidRPr="00747AD7">
        <w:rPr>
          <w:noProof/>
          <w:color w:val="FF6600"/>
          <w:szCs w:val="24"/>
        </w:rPr>
        <w:t xml:space="preserve">Ariely et al., </w:t>
      </w:r>
      <w:hyperlink w:anchor="HueD_Ref3" w:history="1">
        <w:r w:rsidRPr="00747AD7">
          <w:rPr>
            <w:rStyle w:val="Hyperlink"/>
            <w:noProof/>
            <w:color w:val="0000FF"/>
            <w:szCs w:val="24"/>
            <w:u w:val="none"/>
          </w:rPr>
          <w:t>2019</w:t>
        </w:r>
      </w:hyperlink>
      <w:r w:rsidRPr="0084609F">
        <w:rPr>
          <w:noProof/>
          <w:szCs w:val="24"/>
        </w:rPr>
        <w:t xml:space="preserve">; </w:t>
      </w:r>
      <w:r w:rsidRPr="00747AD7">
        <w:rPr>
          <w:noProof/>
          <w:color w:val="FF6600"/>
          <w:szCs w:val="24"/>
        </w:rPr>
        <w:t xml:space="preserve">Ariely &amp; Yarden, </w:t>
      </w:r>
      <w:hyperlink w:anchor="HueD_Ref4" w:history="1">
        <w:r w:rsidRPr="00747AD7">
          <w:rPr>
            <w:rStyle w:val="Hyperlink"/>
            <w:noProof/>
            <w:color w:val="0000FF"/>
            <w:szCs w:val="24"/>
            <w:u w:val="none"/>
          </w:rPr>
          <w:t>2018</w:t>
        </w:r>
      </w:hyperlink>
      <w:r w:rsidRPr="0084609F">
        <w:rPr>
          <w:noProof/>
          <w:szCs w:val="24"/>
        </w:rPr>
        <w:t>)</w:t>
      </w:r>
      <w:r w:rsidRPr="0084609F">
        <w:rPr>
          <w:szCs w:val="24"/>
        </w:rPr>
        <w:t xml:space="preserve">. In addition, students (and some teachers) may have limited understanding of the structure of a scientific article and might therefore miss the meaning of the research paper </w:t>
      </w:r>
      <w:r w:rsidRPr="0084609F">
        <w:rPr>
          <w:noProof/>
          <w:szCs w:val="24"/>
        </w:rPr>
        <w:t>(</w:t>
      </w:r>
      <w:r w:rsidRPr="00747AD7">
        <w:rPr>
          <w:noProof/>
          <w:color w:val="FF6600"/>
          <w:szCs w:val="24"/>
        </w:rPr>
        <w:t xml:space="preserve">Yarden et al., </w:t>
      </w:r>
      <w:hyperlink w:anchor="HueD_Ref28" w:history="1">
        <w:r w:rsidRPr="00747AD7">
          <w:rPr>
            <w:rStyle w:val="Hyperlink"/>
            <w:noProof/>
            <w:color w:val="0000FF"/>
            <w:szCs w:val="24"/>
            <w:u w:val="none"/>
          </w:rPr>
          <w:t>2015</w:t>
        </w:r>
      </w:hyperlink>
      <w:r w:rsidRPr="0084609F">
        <w:rPr>
          <w:noProof/>
          <w:szCs w:val="24"/>
        </w:rPr>
        <w:t>)</w:t>
      </w:r>
      <w:r w:rsidRPr="0084609F">
        <w:rPr>
          <w:szCs w:val="24"/>
        </w:rPr>
        <w:t xml:space="preserve">. Accordingly, there are several advantages of writing SNs for teachers. First, biology is a rapidly evolving field, with new discoveries and research emerging on a regular basis </w:t>
      </w:r>
      <w:r w:rsidRPr="0084609F">
        <w:rPr>
          <w:noProof/>
          <w:szCs w:val="24"/>
        </w:rPr>
        <w:t>(</w:t>
      </w:r>
      <w:r w:rsidRPr="00747AD7">
        <w:rPr>
          <w:noProof/>
          <w:color w:val="FF6600"/>
          <w:szCs w:val="24"/>
        </w:rPr>
        <w:t xml:space="preserve">Cunningham et al., </w:t>
      </w:r>
      <w:hyperlink w:anchor="HueD_Ref6" w:history="1">
        <w:r w:rsidRPr="00747AD7">
          <w:rPr>
            <w:rStyle w:val="Hyperlink"/>
            <w:noProof/>
            <w:color w:val="0000FF"/>
            <w:szCs w:val="24"/>
            <w:u w:val="none"/>
          </w:rPr>
          <w:t>2021</w:t>
        </w:r>
      </w:hyperlink>
      <w:r w:rsidRPr="0084609F">
        <w:rPr>
          <w:noProof/>
          <w:szCs w:val="24"/>
        </w:rPr>
        <w:t>)</w:t>
      </w:r>
      <w:r w:rsidRPr="0084609F">
        <w:rPr>
          <w:szCs w:val="24"/>
        </w:rPr>
        <w:t xml:space="preserve">. By reading SNs, teachers and students can keep up to date on the latest scientific breakthroughs, cutting-edge technologies, and innovative research findings </w:t>
      </w:r>
      <w:r w:rsidRPr="0084609F">
        <w:rPr>
          <w:noProof/>
          <w:szCs w:val="24"/>
        </w:rPr>
        <w:t>(</w:t>
      </w:r>
      <w:r w:rsidRPr="00747AD7">
        <w:rPr>
          <w:noProof/>
          <w:color w:val="FF6600"/>
          <w:szCs w:val="24"/>
        </w:rPr>
        <w:t xml:space="preserve">DebBurman, </w:t>
      </w:r>
      <w:hyperlink w:anchor="HueD_Ref8" w:history="1">
        <w:r w:rsidRPr="00747AD7">
          <w:rPr>
            <w:rStyle w:val="Hyperlink"/>
            <w:noProof/>
            <w:color w:val="0000FF"/>
            <w:szCs w:val="24"/>
            <w:u w:val="none"/>
          </w:rPr>
          <w:t>2002</w:t>
        </w:r>
      </w:hyperlink>
      <w:r w:rsidRPr="0084609F">
        <w:rPr>
          <w:noProof/>
          <w:szCs w:val="24"/>
        </w:rPr>
        <w:t>)</w:t>
      </w:r>
      <w:r w:rsidRPr="0084609F">
        <w:rPr>
          <w:szCs w:val="24"/>
        </w:rPr>
        <w:t xml:space="preserve">. This helps them stay current and ensures that the information they are reading is accurate. Thus, SNs can serve as a bridge between the scientific community and the classroom. By receiving updates on scientific research and advances, educators and learners may understand the real-world applications of biology, connect textbook knowledge with current developments, and develop a deeper appreciation for the scientific process, thereby enhancing students’ scientific literacy skills </w:t>
      </w:r>
      <w:r w:rsidRPr="0084609F">
        <w:rPr>
          <w:noProof/>
          <w:szCs w:val="24"/>
        </w:rPr>
        <w:t>(</w:t>
      </w:r>
      <w:r w:rsidRPr="00747AD7">
        <w:rPr>
          <w:noProof/>
          <w:color w:val="FF6600"/>
          <w:szCs w:val="24"/>
        </w:rPr>
        <w:t xml:space="preserve">Anderson et al., </w:t>
      </w:r>
      <w:hyperlink w:anchor="HueD_Ref2" w:history="1">
        <w:r w:rsidRPr="00747AD7">
          <w:rPr>
            <w:rStyle w:val="Hyperlink"/>
            <w:noProof/>
            <w:color w:val="0000FF"/>
            <w:szCs w:val="24"/>
            <w:u w:val="none"/>
          </w:rPr>
          <w:t>2020</w:t>
        </w:r>
      </w:hyperlink>
      <w:r w:rsidRPr="0084609F">
        <w:rPr>
          <w:noProof/>
          <w:szCs w:val="24"/>
        </w:rPr>
        <w:t>)</w:t>
      </w:r>
      <w:r w:rsidRPr="0084609F">
        <w:rPr>
          <w:szCs w:val="24"/>
        </w:rPr>
        <w:t>.</w:t>
      </w:r>
    </w:p>
    <w:p w14:paraId="361E1991" w14:textId="4EC9B4F5" w:rsidR="00E62207" w:rsidRPr="0084609F" w:rsidRDefault="00B76FE4" w:rsidP="00B76FE4">
      <w:pPr>
        <w:pStyle w:val="TEXTIND"/>
      </w:pPr>
      <w:r w:rsidRPr="0084609F">
        <w:rPr>
          <w:szCs w:val="24"/>
        </w:rPr>
        <w:t xml:space="preserve">Second, biology teachers can use the SN as a valuable resource to supplement their lesson plans. SNs can provide them with new laboratory techniques </w:t>
      </w:r>
      <w:r w:rsidRPr="0084609F">
        <w:rPr>
          <w:noProof/>
          <w:szCs w:val="24"/>
        </w:rPr>
        <w:t>(</w:t>
      </w:r>
      <w:r w:rsidRPr="00747AD7">
        <w:rPr>
          <w:noProof/>
          <w:color w:val="FF6600"/>
          <w:szCs w:val="24"/>
        </w:rPr>
        <w:t xml:space="preserve">De Jong et al., </w:t>
      </w:r>
      <w:hyperlink w:anchor="HueD_Ref7" w:history="1">
        <w:r w:rsidRPr="00747AD7">
          <w:rPr>
            <w:rStyle w:val="Hyperlink"/>
            <w:noProof/>
            <w:color w:val="0000FF"/>
            <w:szCs w:val="24"/>
            <w:u w:val="none"/>
          </w:rPr>
          <w:t>2013</w:t>
        </w:r>
      </w:hyperlink>
      <w:r w:rsidRPr="0084609F">
        <w:rPr>
          <w:noProof/>
          <w:szCs w:val="24"/>
        </w:rPr>
        <w:t>)</w:t>
      </w:r>
      <w:r w:rsidRPr="0084609F">
        <w:rPr>
          <w:szCs w:val="24"/>
        </w:rPr>
        <w:t xml:space="preserve">, and relevant examples that may help make their classes more engaging and effective </w:t>
      </w:r>
      <w:r w:rsidRPr="0084609F">
        <w:rPr>
          <w:noProof/>
          <w:szCs w:val="24"/>
        </w:rPr>
        <w:t>(</w:t>
      </w:r>
      <w:r w:rsidRPr="00747AD7">
        <w:rPr>
          <w:noProof/>
          <w:color w:val="FF6600"/>
          <w:szCs w:val="24"/>
        </w:rPr>
        <w:t xml:space="preserve">Ghavifekr &amp; Rosdy, </w:t>
      </w:r>
      <w:hyperlink w:anchor="HueD_Ref10" w:history="1">
        <w:r w:rsidRPr="00747AD7">
          <w:rPr>
            <w:rStyle w:val="Hyperlink"/>
            <w:noProof/>
            <w:color w:val="0000FF"/>
            <w:szCs w:val="24"/>
            <w:u w:val="none"/>
          </w:rPr>
          <w:t>2015</w:t>
        </w:r>
      </w:hyperlink>
      <w:r w:rsidRPr="0084609F">
        <w:rPr>
          <w:noProof/>
          <w:szCs w:val="24"/>
        </w:rPr>
        <w:t>)</w:t>
      </w:r>
      <w:r w:rsidRPr="0084609F">
        <w:rPr>
          <w:szCs w:val="24"/>
        </w:rPr>
        <w:t>. Access to the latest scientific information may empower teachers to provide a well-rounded education to their students and can foster a deeper understanding of the subject.</w:t>
      </w:r>
    </w:p>
    <w:p w14:paraId="3BC799DB" w14:textId="295DD4C4" w:rsidR="00E62207" w:rsidRPr="0084609F" w:rsidRDefault="00B76FE4" w:rsidP="00B76FE4">
      <w:pPr>
        <w:pStyle w:val="TEXTIND"/>
      </w:pPr>
      <w:r w:rsidRPr="0084609F">
        <w:rPr>
          <w:szCs w:val="24"/>
        </w:rPr>
        <w:t xml:space="preserve">Third, SNs may well serve as a source of inspiration and motivation for students </w:t>
      </w:r>
      <w:r w:rsidRPr="0084609F">
        <w:rPr>
          <w:noProof/>
          <w:szCs w:val="24"/>
        </w:rPr>
        <w:t>(</w:t>
      </w:r>
      <w:r w:rsidRPr="00747AD7">
        <w:rPr>
          <w:noProof/>
          <w:color w:val="FF6600"/>
          <w:szCs w:val="24"/>
        </w:rPr>
        <w:t xml:space="preserve">Krapp &amp; Prenzel, </w:t>
      </w:r>
      <w:hyperlink w:anchor="HueD_Ref14" w:history="1">
        <w:r w:rsidRPr="00747AD7">
          <w:rPr>
            <w:rStyle w:val="Hyperlink"/>
            <w:noProof/>
            <w:color w:val="0000FF"/>
            <w:szCs w:val="24"/>
            <w:u w:val="none"/>
          </w:rPr>
          <w:t>2011</w:t>
        </w:r>
      </w:hyperlink>
      <w:r w:rsidRPr="0084609F">
        <w:rPr>
          <w:noProof/>
          <w:szCs w:val="24"/>
        </w:rPr>
        <w:t>)</w:t>
      </w:r>
      <w:r w:rsidRPr="0084609F">
        <w:rPr>
          <w:szCs w:val="24"/>
        </w:rPr>
        <w:t xml:space="preserve">, and for teachers’ scientific content knowledge </w:t>
      </w:r>
      <w:r w:rsidRPr="0084609F">
        <w:rPr>
          <w:noProof/>
          <w:szCs w:val="24"/>
        </w:rPr>
        <w:t>(</w:t>
      </w:r>
      <w:r w:rsidRPr="00747AD7">
        <w:rPr>
          <w:noProof/>
          <w:color w:val="FF6600"/>
          <w:szCs w:val="24"/>
        </w:rPr>
        <w:t xml:space="preserve">Diamond et al., </w:t>
      </w:r>
      <w:hyperlink w:anchor="HueD_Ref9" w:history="1">
        <w:r w:rsidRPr="00747AD7">
          <w:rPr>
            <w:rStyle w:val="Hyperlink"/>
            <w:noProof/>
            <w:color w:val="0000FF"/>
            <w:szCs w:val="24"/>
            <w:u w:val="none"/>
          </w:rPr>
          <w:t>2014</w:t>
        </w:r>
      </w:hyperlink>
      <w:r w:rsidRPr="0084609F">
        <w:rPr>
          <w:noProof/>
          <w:szCs w:val="24"/>
        </w:rPr>
        <w:t>)</w:t>
      </w:r>
      <w:r w:rsidRPr="0084609F">
        <w:rPr>
          <w:szCs w:val="24"/>
        </w:rPr>
        <w:t xml:space="preserve">. By regularly receiving scientific updates, students and teachers can explore fascinating topics, learn </w:t>
      </w:r>
      <w:r w:rsidRPr="0084609F">
        <w:rPr>
          <w:szCs w:val="24"/>
        </w:rPr>
        <w:lastRenderedPageBreak/>
        <w:t xml:space="preserve">about breakthroughs in various biology disciplines, and understand how biology impacts and is relevant to their lives </w:t>
      </w:r>
      <w:r w:rsidRPr="0084609F">
        <w:rPr>
          <w:noProof/>
          <w:szCs w:val="24"/>
        </w:rPr>
        <w:t>(</w:t>
      </w:r>
      <w:r w:rsidRPr="00747AD7">
        <w:rPr>
          <w:noProof/>
          <w:color w:val="FF6600"/>
          <w:szCs w:val="24"/>
        </w:rPr>
        <w:t xml:space="preserve">Gilbert et al., </w:t>
      </w:r>
      <w:hyperlink w:anchor="HueD_Ref11" w:history="1">
        <w:r w:rsidRPr="00747AD7">
          <w:rPr>
            <w:rStyle w:val="Hyperlink"/>
            <w:noProof/>
            <w:color w:val="0000FF"/>
            <w:szCs w:val="24"/>
            <w:u w:val="none"/>
          </w:rPr>
          <w:t>2011</w:t>
        </w:r>
      </w:hyperlink>
      <w:r w:rsidRPr="0084609F">
        <w:rPr>
          <w:noProof/>
          <w:szCs w:val="24"/>
        </w:rPr>
        <w:t xml:space="preserve">; </w:t>
      </w:r>
      <w:r w:rsidRPr="00747AD7">
        <w:rPr>
          <w:noProof/>
          <w:color w:val="FF6600"/>
          <w:szCs w:val="24"/>
        </w:rPr>
        <w:t xml:space="preserve">Stuckey et al., </w:t>
      </w:r>
      <w:hyperlink w:anchor="HueD_Ref25" w:history="1">
        <w:r w:rsidRPr="00747AD7">
          <w:rPr>
            <w:rStyle w:val="Hyperlink"/>
            <w:noProof/>
            <w:color w:val="0000FF"/>
            <w:szCs w:val="24"/>
            <w:u w:val="none"/>
          </w:rPr>
          <w:t>2013</w:t>
        </w:r>
      </w:hyperlink>
      <w:r w:rsidRPr="0084609F">
        <w:rPr>
          <w:noProof/>
          <w:szCs w:val="24"/>
        </w:rPr>
        <w:t>)</w:t>
      </w:r>
      <w:r w:rsidRPr="0084609F">
        <w:rPr>
          <w:szCs w:val="24"/>
        </w:rPr>
        <w:t>. This exposure to current scientific knowledge can ignite curiosity and inspire students to pursue careers in biology or in related fields.</w:t>
      </w:r>
    </w:p>
    <w:p w14:paraId="3D6A1B80" w14:textId="339DB3AB" w:rsidR="000D47CC" w:rsidRPr="0084609F" w:rsidRDefault="00B76FE4" w:rsidP="00B76FE4">
      <w:pPr>
        <w:pStyle w:val="TEXTIND"/>
      </w:pPr>
      <w:r w:rsidRPr="0084609F">
        <w:t xml:space="preserve">Fourth, the SNs may serve in future as a catalyst for inquiry-based learning, encouraging students to ask questions, explore scientific concepts, and analyze biological data. Thus, the SNs may encourage students to conduct authentic inquiry projects, having been inspired by scientists to use the components of the inquiry process </w:t>
      </w:r>
      <w:r w:rsidRPr="0084609F">
        <w:rPr>
          <w:noProof/>
        </w:rPr>
        <w:t>(</w:t>
      </w:r>
      <w:r w:rsidRPr="00747AD7">
        <w:rPr>
          <w:noProof/>
          <w:color w:val="FF6600"/>
        </w:rPr>
        <w:t xml:space="preserve">Jeanpierre et al., </w:t>
      </w:r>
      <w:hyperlink w:anchor="HueD_Ref13" w:history="1">
        <w:r w:rsidRPr="00747AD7">
          <w:rPr>
            <w:rStyle w:val="Hyperlink"/>
            <w:noProof/>
            <w:color w:val="0000FF"/>
            <w:u w:val="none"/>
          </w:rPr>
          <w:t>2005</w:t>
        </w:r>
      </w:hyperlink>
      <w:r w:rsidRPr="0084609F">
        <w:rPr>
          <w:noProof/>
        </w:rPr>
        <w:t>)</w:t>
      </w:r>
      <w:r w:rsidRPr="0084609F">
        <w:t>. The exposure to authentic and current biology information may foster critical thinking skills, nurture scientific curiosity, and deepen students’ understanding of the scientific process</w:t>
      </w:r>
      <w:r w:rsidRPr="0084609F">
        <w:rPr>
          <w:szCs w:val="24"/>
        </w:rPr>
        <w:t xml:space="preserve"> </w:t>
      </w:r>
      <w:r w:rsidRPr="0084609F">
        <w:rPr>
          <w:noProof/>
          <w:szCs w:val="24"/>
        </w:rPr>
        <w:t>(</w:t>
      </w:r>
      <w:r w:rsidRPr="00747AD7">
        <w:rPr>
          <w:noProof/>
          <w:color w:val="FF6600"/>
          <w:szCs w:val="24"/>
        </w:rPr>
        <w:t xml:space="preserve">Rodríguez-Becerra et al., </w:t>
      </w:r>
      <w:hyperlink w:anchor="HueD_Ref18" w:history="1">
        <w:r w:rsidRPr="00747AD7">
          <w:rPr>
            <w:rStyle w:val="Hyperlink"/>
            <w:noProof/>
            <w:color w:val="0000FF"/>
            <w:szCs w:val="24"/>
            <w:u w:val="none"/>
          </w:rPr>
          <w:t>2020</w:t>
        </w:r>
      </w:hyperlink>
      <w:r w:rsidRPr="0084609F">
        <w:rPr>
          <w:noProof/>
          <w:szCs w:val="24"/>
        </w:rPr>
        <w:t>)</w:t>
      </w:r>
      <w:r w:rsidRPr="0084609F">
        <w:rPr>
          <w:szCs w:val="24"/>
        </w:rPr>
        <w:t xml:space="preserve">. </w:t>
      </w:r>
      <w:r w:rsidRPr="0084609F">
        <w:t xml:space="preserve">Moreover, by showcasing the relevance and impact of biology in various fields, such as medicine, environmental sciences, and biotechnology, the SN might inspire students to pursue further studies in biology or related disciplines, thereby fostering a future generation of scientists and innovators </w:t>
      </w:r>
      <w:r w:rsidRPr="0084609F">
        <w:rPr>
          <w:noProof/>
        </w:rPr>
        <w:t>(</w:t>
      </w:r>
      <w:r w:rsidRPr="00747AD7">
        <w:rPr>
          <w:noProof/>
          <w:color w:val="FF6600"/>
        </w:rPr>
        <w:t xml:space="preserve">Savelsbergh et al., </w:t>
      </w:r>
      <w:hyperlink w:anchor="HueD_Ref21" w:history="1">
        <w:r w:rsidRPr="00747AD7">
          <w:rPr>
            <w:rStyle w:val="Hyperlink"/>
            <w:noProof/>
            <w:color w:val="0000FF"/>
            <w:u w:val="none"/>
          </w:rPr>
          <w:t>2016</w:t>
        </w:r>
      </w:hyperlink>
      <w:r w:rsidRPr="0084609F">
        <w:rPr>
          <w:noProof/>
        </w:rPr>
        <w:t>)</w:t>
      </w:r>
      <w:r w:rsidRPr="0084609F">
        <w:t>.</w:t>
      </w:r>
    </w:p>
    <w:p w14:paraId="736639A7" w14:textId="63D76001" w:rsidR="00E62207" w:rsidRPr="0084609F" w:rsidRDefault="00B76FE4" w:rsidP="00B76FE4">
      <w:pPr>
        <w:pStyle w:val="TEXTIND"/>
      </w:pPr>
      <w:r w:rsidRPr="0084609F">
        <w:rPr>
          <w:szCs w:val="24"/>
        </w:rPr>
        <w:t xml:space="preserve">Fifth, in an era of information overload, it is essential to promote scientific literacy among students, especially by attempting to reduce misinformation </w:t>
      </w:r>
      <w:r w:rsidRPr="0084609F">
        <w:rPr>
          <w:noProof/>
          <w:szCs w:val="24"/>
        </w:rPr>
        <w:t>(</w:t>
      </w:r>
      <w:r w:rsidRPr="00747AD7">
        <w:rPr>
          <w:noProof/>
          <w:color w:val="FF6600"/>
          <w:szCs w:val="24"/>
        </w:rPr>
        <w:t xml:space="preserve">Sharon &amp; Baram-Tsabari, </w:t>
      </w:r>
      <w:hyperlink w:anchor="HueD_Ref24" w:history="1">
        <w:r w:rsidRPr="00747AD7">
          <w:rPr>
            <w:rStyle w:val="Hyperlink"/>
            <w:noProof/>
            <w:color w:val="0000FF"/>
            <w:szCs w:val="24"/>
            <w:u w:val="none"/>
          </w:rPr>
          <w:t>2020</w:t>
        </w:r>
      </w:hyperlink>
      <w:r w:rsidRPr="0084609F">
        <w:rPr>
          <w:noProof/>
          <w:szCs w:val="24"/>
        </w:rPr>
        <w:t>)</w:t>
      </w:r>
      <w:r w:rsidRPr="0084609F">
        <w:rPr>
          <w:szCs w:val="24"/>
        </w:rPr>
        <w:t xml:space="preserve">. SNs that are tailored to the high-school level can provide accessible and digestible summaries of complex scientific concepts from reliable principal sources. They can explain key discoveries in a language that is understandable to students, enabling them to grasp the significance of scientific research and its implications for society. This may help develop scientific literacy skills such as critical thinking, and encourage evidence-based reasoning </w:t>
      </w:r>
      <w:r w:rsidRPr="0084609F">
        <w:rPr>
          <w:noProof/>
          <w:szCs w:val="24"/>
        </w:rPr>
        <w:t>(</w:t>
      </w:r>
      <w:r w:rsidRPr="00747AD7">
        <w:rPr>
          <w:noProof/>
          <w:color w:val="FF6600"/>
          <w:szCs w:val="24"/>
        </w:rPr>
        <w:t xml:space="preserve">Majetic &amp; Pellegrino, </w:t>
      </w:r>
      <w:hyperlink w:anchor="HueD_Ref16" w:history="1">
        <w:r w:rsidRPr="00747AD7">
          <w:rPr>
            <w:rStyle w:val="Hyperlink"/>
            <w:noProof/>
            <w:color w:val="0000FF"/>
            <w:szCs w:val="24"/>
            <w:u w:val="none"/>
          </w:rPr>
          <w:t>2014</w:t>
        </w:r>
      </w:hyperlink>
      <w:r w:rsidRPr="0084609F">
        <w:rPr>
          <w:noProof/>
          <w:szCs w:val="24"/>
        </w:rPr>
        <w:t xml:space="preserve">, </w:t>
      </w:r>
      <w:hyperlink w:anchor="HueD_Ref17" w:history="1">
        <w:r w:rsidRPr="00747AD7">
          <w:rPr>
            <w:rStyle w:val="Hyperlink"/>
            <w:noProof/>
            <w:color w:val="0000FF"/>
            <w:szCs w:val="24"/>
            <w:u w:val="none"/>
          </w:rPr>
          <w:t>2018</w:t>
        </w:r>
      </w:hyperlink>
      <w:r w:rsidRPr="0084609F">
        <w:rPr>
          <w:noProof/>
          <w:szCs w:val="24"/>
        </w:rPr>
        <w:t>)</w:t>
      </w:r>
      <w:r w:rsidRPr="0084609F">
        <w:rPr>
          <w:szCs w:val="24"/>
        </w:rPr>
        <w:t>.</w:t>
      </w:r>
    </w:p>
    <w:p w14:paraId="746776B5" w14:textId="582CE559" w:rsidR="00354489" w:rsidRPr="0084609F" w:rsidRDefault="00B76FE4" w:rsidP="00B76FE4">
      <w:pPr>
        <w:pStyle w:val="TEXTIND"/>
      </w:pPr>
      <w:r w:rsidRPr="0084609F">
        <w:rPr>
          <w:szCs w:val="24"/>
        </w:rPr>
        <w:t>Today, messages to teachers and students are often sent via WhatsApp. Th</w:t>
      </w:r>
      <w:r w:rsidRPr="0084609F">
        <w:t xml:space="preserve">is instant messaging application enables sharing multimedia messages quickly in closed groups </w:t>
      </w:r>
      <w:r w:rsidRPr="0084609F">
        <w:rPr>
          <w:noProof/>
        </w:rPr>
        <w:t>(</w:t>
      </w:r>
      <w:r w:rsidRPr="00747AD7">
        <w:rPr>
          <w:noProof/>
          <w:color w:val="FF6600"/>
        </w:rPr>
        <w:t xml:space="preserve">Rosenberg &amp; Asterhan, </w:t>
      </w:r>
      <w:hyperlink w:anchor="HueD_Ref19" w:history="1">
        <w:r w:rsidRPr="00747AD7">
          <w:rPr>
            <w:rStyle w:val="Hyperlink"/>
            <w:noProof/>
            <w:color w:val="0000FF"/>
            <w:u w:val="none"/>
          </w:rPr>
          <w:t>2018</w:t>
        </w:r>
      </w:hyperlink>
      <w:r w:rsidRPr="0084609F">
        <w:rPr>
          <w:noProof/>
        </w:rPr>
        <w:t>)</w:t>
      </w:r>
      <w:r w:rsidRPr="0084609F">
        <w:t>, as opposed to email that is not an instant application and is not used in closed groups.</w:t>
      </w:r>
      <w:r w:rsidRPr="0084609F">
        <w:rPr>
          <w:szCs w:val="24"/>
        </w:rPr>
        <w:t xml:space="preserve"> The most important feature of this application is its accessibility anytime, anywhere </w:t>
      </w:r>
      <w:r w:rsidRPr="0084609F">
        <w:rPr>
          <w:noProof/>
          <w:szCs w:val="24"/>
        </w:rPr>
        <w:t>(</w:t>
      </w:r>
      <w:r w:rsidRPr="00747AD7">
        <w:rPr>
          <w:noProof/>
          <w:color w:val="FF6600"/>
          <w:szCs w:val="24"/>
        </w:rPr>
        <w:t xml:space="preserve">Tang &amp; Hew, </w:t>
      </w:r>
      <w:hyperlink w:anchor="HueD_Ref27" w:history="1">
        <w:r w:rsidRPr="00747AD7">
          <w:rPr>
            <w:rStyle w:val="Hyperlink"/>
            <w:noProof/>
            <w:color w:val="0000FF"/>
            <w:szCs w:val="24"/>
            <w:u w:val="none"/>
          </w:rPr>
          <w:t>2017</w:t>
        </w:r>
      </w:hyperlink>
      <w:r w:rsidRPr="0084609F">
        <w:rPr>
          <w:noProof/>
          <w:szCs w:val="24"/>
        </w:rPr>
        <w:t>)</w:t>
      </w:r>
      <w:r w:rsidRPr="0084609F">
        <w:rPr>
          <w:szCs w:val="24"/>
        </w:rPr>
        <w:t xml:space="preserve">, much more accessible than email. Research on the impact of WhatsApp use on educational processes in high schools has found that learning via messages occurs unintentionally, and that the messages that are sent with images contribute to students’ learning </w:t>
      </w:r>
      <w:r w:rsidRPr="0084609F">
        <w:rPr>
          <w:noProof/>
          <w:szCs w:val="24"/>
        </w:rPr>
        <w:t>(</w:t>
      </w:r>
      <w:r w:rsidRPr="00747AD7">
        <w:rPr>
          <w:noProof/>
          <w:color w:val="FF6600"/>
          <w:szCs w:val="24"/>
        </w:rPr>
        <w:t xml:space="preserve">Cetinkaya, </w:t>
      </w:r>
      <w:hyperlink w:anchor="HueD_Ref5" w:history="1">
        <w:r w:rsidRPr="00747AD7">
          <w:rPr>
            <w:rStyle w:val="Hyperlink"/>
            <w:noProof/>
            <w:color w:val="0000FF"/>
            <w:szCs w:val="24"/>
            <w:u w:val="none"/>
          </w:rPr>
          <w:t>2017</w:t>
        </w:r>
      </w:hyperlink>
      <w:r w:rsidRPr="0084609F">
        <w:rPr>
          <w:noProof/>
          <w:szCs w:val="24"/>
        </w:rPr>
        <w:t>)</w:t>
      </w:r>
      <w:r w:rsidRPr="0084609F">
        <w:rPr>
          <w:szCs w:val="24"/>
        </w:rPr>
        <w:t>.</w:t>
      </w:r>
    </w:p>
    <w:p w14:paraId="6AE92662" w14:textId="3987B0B4" w:rsidR="00354489" w:rsidRPr="0084609F" w:rsidRDefault="00B76FE4" w:rsidP="00B76FE4">
      <w:pPr>
        <w:pStyle w:val="TEXTIND"/>
        <w:rPr>
          <w:rtl/>
        </w:rPr>
      </w:pPr>
      <w:r w:rsidRPr="0084609F">
        <w:rPr>
          <w:szCs w:val="24"/>
        </w:rPr>
        <w:lastRenderedPageBreak/>
        <w:t>In this paper, we describe the process of writing and distributing SNs teaching biological topics to biology teachers, and the teachers’ responses to a questionnaire that enabled us to probe their use of these SNs.</w:t>
      </w:r>
    </w:p>
    <w:p w14:paraId="2CB9FB58" w14:textId="71E40F5A" w:rsidR="00594A07" w:rsidRPr="0084609F" w:rsidRDefault="00B76FE4" w:rsidP="00B76FE4">
      <w:pPr>
        <w:pStyle w:val="H1"/>
      </w:pPr>
      <w:r w:rsidRPr="0084609F">
        <w:t>METHODOLOGY</w:t>
      </w:r>
    </w:p>
    <w:p w14:paraId="7A3791B0" w14:textId="00CEAAB1" w:rsidR="00354489" w:rsidRPr="0084609F" w:rsidRDefault="00DA4008" w:rsidP="00DA4008">
      <w:pPr>
        <w:pStyle w:val="TEXT"/>
      </w:pPr>
      <w:r w:rsidRPr="0084609F">
        <w:rPr>
          <w:szCs w:val="24"/>
        </w:rPr>
        <w:t xml:space="preserve">As a part of the activities of the </w:t>
      </w:r>
      <w:r w:rsidRPr="0084609F">
        <w:t>National Center for High-School Biology Teachers in Israel</w:t>
      </w:r>
      <w:r w:rsidRPr="0084609F">
        <w:rPr>
          <w:szCs w:val="24"/>
        </w:rPr>
        <w:t>, during the 2022–</w:t>
      </w:r>
      <w:r w:rsidRPr="005468A9">
        <w:rPr>
          <w:szCs w:val="24"/>
        </w:rPr>
        <w:t>2023</w:t>
      </w:r>
      <w:r w:rsidRPr="0084609F">
        <w:rPr>
          <w:szCs w:val="24"/>
        </w:rPr>
        <w:t xml:space="preserve"> school year, a team of science-education and biology specialists wrote 21 SNs teaching biological topics to biology teachers. In this section, the team describes the process of writing the SNs, their distribution </w:t>
      </w:r>
      <w:r w:rsidRPr="0084609F">
        <w:t>and delivery process,</w:t>
      </w:r>
      <w:r w:rsidRPr="0084609F">
        <w:rPr>
          <w:szCs w:val="24"/>
        </w:rPr>
        <w:t xml:space="preserve"> and the teachers’ reflections on their use of the SNs.</w:t>
      </w:r>
    </w:p>
    <w:p w14:paraId="6BEF9D1E" w14:textId="7553EC5B" w:rsidR="00354489" w:rsidRPr="0084609F" w:rsidRDefault="00323DB7" w:rsidP="00323DB7">
      <w:pPr>
        <w:pStyle w:val="H2"/>
      </w:pPr>
      <w:r w:rsidRPr="0084609F">
        <w:t>Newsletter Creation</w:t>
      </w:r>
    </w:p>
    <w:p w14:paraId="7CD4A44D" w14:textId="42007B24" w:rsidR="00FB134A" w:rsidRPr="0084609F" w:rsidRDefault="00B46BED" w:rsidP="00B46BED">
      <w:pPr>
        <w:pStyle w:val="TEXT"/>
      </w:pPr>
      <w:r w:rsidRPr="0084609F">
        <w:t>The process of writing the SN started with screening the latest scientific journals for articles from recent months that engage with biological issues that could be interesting and relevant to biology teachers and students. The following design principles were considered:</w:t>
      </w:r>
    </w:p>
    <w:p w14:paraId="218B3EB4" w14:textId="3E944BD3" w:rsidR="00354489" w:rsidRPr="0084609F" w:rsidRDefault="008D5078" w:rsidP="008D5078">
      <w:pPr>
        <w:pStyle w:val="NL"/>
        <w:numPr>
          <w:ilvl w:val="0"/>
          <w:numId w:val="18"/>
        </w:numPr>
        <w:rPr>
          <w:lang w:bidi="he-IL"/>
        </w:rPr>
      </w:pPr>
      <w:r w:rsidRPr="0084609F">
        <w:t xml:space="preserve">For each SN we used current articles, published in the last few months, in order to expose readers to the most recent </w:t>
      </w:r>
      <w:r w:rsidRPr="0084609F">
        <w:rPr>
          <w:lang w:bidi="he-IL"/>
        </w:rPr>
        <w:t>biology innovations. Biology innovations might enable teachers to</w:t>
      </w:r>
      <w:r w:rsidRPr="0084609F">
        <w:rPr>
          <w:rtl/>
          <w:lang w:bidi="he-IL"/>
        </w:rPr>
        <w:t xml:space="preserve"> </w:t>
      </w:r>
      <w:r w:rsidRPr="0084609F">
        <w:rPr>
          <w:lang w:bidi="he-IL"/>
        </w:rPr>
        <w:t>combine this knowledge while teaching, exposing their students to the most up-to-date biology innovations.</w:t>
      </w:r>
    </w:p>
    <w:p w14:paraId="04B024B3" w14:textId="0A30FEFE" w:rsidR="00EE1F71" w:rsidRPr="0084609F" w:rsidRDefault="008D5078" w:rsidP="008D5078">
      <w:pPr>
        <w:pStyle w:val="NL"/>
        <w:numPr>
          <w:ilvl w:val="0"/>
          <w:numId w:val="18"/>
        </w:numPr>
      </w:pPr>
      <w:r w:rsidRPr="0084609F">
        <w:t xml:space="preserve">Each SN is based on a primary research paper that has been published in a well-known scientific journal such as </w:t>
      </w:r>
      <w:r w:rsidRPr="0084609F">
        <w:rPr>
          <w:i/>
          <w:iCs/>
        </w:rPr>
        <w:t>Nature, Cell or Science</w:t>
      </w:r>
      <w:r w:rsidRPr="0084609F">
        <w:t>, in order to enable readers to glimpse into the most cited scientific journals.</w:t>
      </w:r>
    </w:p>
    <w:p w14:paraId="18AA7A0C" w14:textId="4EEEF5F8" w:rsidR="00354489" w:rsidRPr="0084609F" w:rsidRDefault="008D5078" w:rsidP="008D5078">
      <w:pPr>
        <w:pStyle w:val="NL"/>
        <w:numPr>
          <w:ilvl w:val="0"/>
          <w:numId w:val="18"/>
        </w:numPr>
      </w:pPr>
      <w:r w:rsidRPr="0084609F">
        <w:t>The biological content is related, albeit not necessarily directly, to</w:t>
      </w:r>
      <w:r w:rsidRPr="0084609F">
        <w:rPr>
          <w:szCs w:val="24"/>
        </w:rPr>
        <w:t xml:space="preserve"> high-school </w:t>
      </w:r>
      <w:r w:rsidRPr="0084609F">
        <w:t>biology curriculum in</w:t>
      </w:r>
      <w:r w:rsidRPr="0084609F">
        <w:rPr>
          <w:szCs w:val="24"/>
        </w:rPr>
        <w:t xml:space="preserve"> Israel</w:t>
      </w:r>
      <w:r w:rsidRPr="0084609F">
        <w:t>. Since the curriculum is expanded, teachers usually do not have time to teach additional topics and might use SNs that are content related to the curriculum to enrich their teaching.</w:t>
      </w:r>
    </w:p>
    <w:p w14:paraId="6C59CBDC" w14:textId="3A8B73BB" w:rsidR="00EE1F71" w:rsidRPr="0084609F" w:rsidRDefault="008D5078" w:rsidP="008D5078">
      <w:pPr>
        <w:pStyle w:val="NL"/>
        <w:numPr>
          <w:ilvl w:val="0"/>
          <w:numId w:val="18"/>
        </w:numPr>
      </w:pPr>
      <w:r w:rsidRPr="0084609F">
        <w:t>Some of the SNs relate to biological events that occurred during the week of their distribution (for example: World Diabetes Day, World Cancer Day, etc.) to show the relevance of biology research to our everyday lives.</w:t>
      </w:r>
    </w:p>
    <w:p w14:paraId="59F40559" w14:textId="1BA27684" w:rsidR="00354489" w:rsidRPr="0084609F" w:rsidRDefault="008D5078" w:rsidP="008D5078">
      <w:pPr>
        <w:pStyle w:val="NL"/>
        <w:numPr>
          <w:ilvl w:val="0"/>
          <w:numId w:val="18"/>
        </w:numPr>
      </w:pPr>
      <w:r w:rsidRPr="0084609F">
        <w:t>The content varies, with each SN teaching a different topic in biology. This variance enables each teacher to use some of the SNs according to the specified content of the curriculum that the teacher should teach.</w:t>
      </w:r>
    </w:p>
    <w:p w14:paraId="5B3ED84D" w14:textId="3EA4CFBE" w:rsidR="00354489" w:rsidRPr="0084609F" w:rsidRDefault="008D5078" w:rsidP="008D5078">
      <w:pPr>
        <w:pStyle w:val="NL"/>
        <w:numPr>
          <w:ilvl w:val="0"/>
          <w:numId w:val="18"/>
        </w:numPr>
      </w:pPr>
      <w:r w:rsidRPr="0084609F">
        <w:lastRenderedPageBreak/>
        <w:t>In each SN, elements of the nature of science (NOS) are combined with the addressed biological topic to expose teachers and students to the way scientific research is done and at times to question the research validity.</w:t>
      </w:r>
    </w:p>
    <w:p w14:paraId="43E8736E" w14:textId="3CCCE0F1" w:rsidR="00354489" w:rsidRPr="0084609F" w:rsidRDefault="008D5078" w:rsidP="008D5078">
      <w:pPr>
        <w:pStyle w:val="NL"/>
        <w:numPr>
          <w:ilvl w:val="0"/>
          <w:numId w:val="18"/>
        </w:numPr>
      </w:pPr>
      <w:r w:rsidRPr="0084609F">
        <w:t xml:space="preserve">The content is clear, concise, and easily understandable using plain language—while avoiding </w:t>
      </w:r>
      <w:r w:rsidRPr="0084609F">
        <w:rPr>
          <w:szCs w:val="24"/>
        </w:rPr>
        <w:t>specialized words</w:t>
      </w:r>
      <w:r w:rsidRPr="0084609F">
        <w:t xml:space="preserve"> since it is more convenient to teachers when information is organized in a simple and logical manner, to enhance comprehension.</w:t>
      </w:r>
    </w:p>
    <w:p w14:paraId="0E6DAB0D" w14:textId="5B82A87A" w:rsidR="00150808" w:rsidRPr="0084609F" w:rsidRDefault="008D5078" w:rsidP="008D5078">
      <w:pPr>
        <w:pStyle w:val="NL"/>
        <w:numPr>
          <w:ilvl w:val="0"/>
          <w:numId w:val="18"/>
        </w:numPr>
      </w:pPr>
      <w:r w:rsidRPr="0084609F">
        <w:t xml:space="preserve">The SNs include at least one visual element to capture the readers’ attention and make them more engaging </w:t>
      </w:r>
      <w:r w:rsidRPr="0084609F">
        <w:rPr>
          <w:noProof/>
        </w:rPr>
        <w:t>(</w:t>
      </w:r>
      <w:r w:rsidRPr="00747AD7">
        <w:rPr>
          <w:noProof/>
          <w:color w:val="FF6600"/>
        </w:rPr>
        <w:t xml:space="preserve">Li &amp; Xie, </w:t>
      </w:r>
      <w:hyperlink w:anchor="HueD_Ref15" w:history="1">
        <w:r w:rsidRPr="00747AD7">
          <w:rPr>
            <w:rStyle w:val="Hyperlink"/>
            <w:noProof/>
            <w:color w:val="0000FF"/>
            <w:u w:val="none"/>
          </w:rPr>
          <w:t>2020</w:t>
        </w:r>
      </w:hyperlink>
      <w:r w:rsidRPr="0084609F">
        <w:rPr>
          <w:noProof/>
        </w:rPr>
        <w:t>)</w:t>
      </w:r>
      <w:r w:rsidRPr="0084609F">
        <w:t xml:space="preserve"> and consist of relevant images, graphics, or infographics to support the content and enhance the overall design.</w:t>
      </w:r>
    </w:p>
    <w:p w14:paraId="2047C128" w14:textId="7B428A07" w:rsidR="00150808" w:rsidRPr="0084609F" w:rsidRDefault="008D5078" w:rsidP="008D5078">
      <w:pPr>
        <w:pStyle w:val="NL"/>
        <w:numPr>
          <w:ilvl w:val="0"/>
          <w:numId w:val="18"/>
        </w:numPr>
      </w:pPr>
      <w:r w:rsidRPr="0084609F">
        <w:t>The SNs maintain a consistent design and format, including the relevant logos, to create a cohesive and professional appearance so that teachers can immediately transfer graphically</w:t>
      </w:r>
      <w:r w:rsidRPr="0084609F">
        <w:rPr>
          <w:rtl/>
        </w:rPr>
        <w:t xml:space="preserve"> </w:t>
      </w:r>
      <w:r w:rsidRPr="0084609F">
        <w:t>designed high quality scientific information to their students.</w:t>
      </w:r>
    </w:p>
    <w:p w14:paraId="7BC9CE2E" w14:textId="14921876" w:rsidR="005E6265" w:rsidRPr="0084609F" w:rsidRDefault="008D5078" w:rsidP="008D5078">
      <w:pPr>
        <w:pStyle w:val="NL"/>
        <w:numPr>
          <w:ilvl w:val="0"/>
          <w:numId w:val="18"/>
        </w:numPr>
      </w:pPr>
      <w:r w:rsidRPr="0084609F">
        <w:t xml:space="preserve">Because the SN is sent by WhatsApp, it is no longer than 280 words—and usually less—so that it can be responsive and easily read on various screen sizes. WhatsApp messages should be short for ease in communication and convenience </w:t>
      </w:r>
      <w:r w:rsidRPr="0084609F">
        <w:rPr>
          <w:noProof/>
        </w:rPr>
        <w:t>(</w:t>
      </w:r>
      <w:r w:rsidRPr="00747AD7">
        <w:rPr>
          <w:noProof/>
          <w:color w:val="FF6600"/>
        </w:rPr>
        <w:t xml:space="preserve">Alazzawie, </w:t>
      </w:r>
      <w:hyperlink w:anchor="HueD_Ref1" w:history="1">
        <w:r w:rsidRPr="00747AD7">
          <w:rPr>
            <w:rStyle w:val="Hyperlink"/>
            <w:noProof/>
            <w:color w:val="0000FF"/>
            <w:u w:val="none"/>
          </w:rPr>
          <w:t>2022</w:t>
        </w:r>
      </w:hyperlink>
      <w:r w:rsidRPr="0084609F">
        <w:rPr>
          <w:noProof/>
        </w:rPr>
        <w:t>)</w:t>
      </w:r>
      <w:r w:rsidRPr="0084609F">
        <w:t>.</w:t>
      </w:r>
    </w:p>
    <w:p w14:paraId="0C33A6A1" w14:textId="68989937" w:rsidR="00354489" w:rsidRPr="0084609F" w:rsidRDefault="008D5078" w:rsidP="008D5078">
      <w:pPr>
        <w:pStyle w:val="NL"/>
        <w:numPr>
          <w:ilvl w:val="0"/>
          <w:numId w:val="18"/>
        </w:numPr>
      </w:pPr>
      <w:r w:rsidRPr="0084609F">
        <w:t>The SNs included a few questions for discussion, encouraging further engagement with the news, enabling the teacher to use the SN as a base for a whole lesson as well as using it as a trigger for further research by students. The SNs direct the readers to the original article as suggested reading.</w:t>
      </w:r>
    </w:p>
    <w:p w14:paraId="7F8F8BEF" w14:textId="281DFD6D" w:rsidR="00354489" w:rsidRPr="0084609F" w:rsidRDefault="00AA409D" w:rsidP="00AA409D">
      <w:pPr>
        <w:pStyle w:val="TEXTIND"/>
      </w:pPr>
      <w:r w:rsidRPr="0084609F">
        <w:t xml:space="preserve">The 21 SNs sent during the academic year </w:t>
      </w:r>
      <w:r w:rsidRPr="005468A9">
        <w:t>of 2022</w:t>
      </w:r>
      <w:r w:rsidRPr="0084609F">
        <w:t>–</w:t>
      </w:r>
      <w:r w:rsidRPr="005468A9">
        <w:t>2023</w:t>
      </w:r>
      <w:r w:rsidRPr="0084609F">
        <w:t xml:space="preserve"> were written in Hebrew by the first author and were scientifically and linguistically edited by the other authors of this article. Once the Hebrew version was ready, it was translated to Arabic by an experienced native Arabic-speaking teacher who is one of the authors, and this version was scientifically and linguistically edited by an expert Arabic-speaking biologist who is an author of this paper. The process was accompanied by a graphic artist specializing in biology using a template and adjusting it to each SN. An example of one newsletter that was translated into English is shown in </w:t>
      </w:r>
      <w:r w:rsidRPr="00CB1108">
        <w:rPr>
          <w:color w:val="00B050"/>
        </w:rPr>
        <w:t xml:space="preserve">Figure </w:t>
      </w:r>
      <w:hyperlink w:anchor="HueD_Fig1" w:history="1">
        <w:r w:rsidRPr="00CB1108">
          <w:rPr>
            <w:rStyle w:val="Hyperlink"/>
            <w:u w:val="none"/>
          </w:rPr>
          <w:t>1</w:t>
        </w:r>
      </w:hyperlink>
      <w:r w:rsidRPr="0084609F">
        <w:t>.</w:t>
      </w:r>
    </w:p>
    <w:p w14:paraId="7BBE0ADA" w14:textId="71537217" w:rsidR="00354489" w:rsidRDefault="00CB4348" w:rsidP="00CB16CA">
      <w:pPr>
        <w:pStyle w:val="CL"/>
        <w:rPr>
          <w:noProof/>
        </w:rPr>
      </w:pPr>
      <w:r w:rsidRPr="0084609F">
        <w:rPr>
          <w:noProof/>
        </w:rPr>
        <w:t xml:space="preserve">[COMP: Insert </w:t>
      </w:r>
      <w:r w:rsidRPr="00CB1108">
        <w:rPr>
          <w:noProof/>
          <w:color w:val="00B050"/>
        </w:rPr>
        <w:t xml:space="preserve">Figure </w:t>
      </w:r>
      <w:hyperlink w:anchor="HueD_Fig1" w:history="1">
        <w:r w:rsidRPr="00CB1108">
          <w:rPr>
            <w:rStyle w:val="Hyperlink"/>
            <w:noProof/>
            <w:u w:val="none"/>
          </w:rPr>
          <w:t>1</w:t>
        </w:r>
      </w:hyperlink>
      <w:r w:rsidRPr="0084609F">
        <w:rPr>
          <w:noProof/>
        </w:rPr>
        <w:t xml:space="preserve"> about here.]</w:t>
      </w:r>
    </w:p>
    <w:p w14:paraId="5ACCA5A1" w14:textId="7F4E1B6D" w:rsidR="009A13DE" w:rsidRPr="007516CF" w:rsidRDefault="009A13DE" w:rsidP="009A13DE">
      <w:pPr>
        <w:pStyle w:val="CP"/>
      </w:pPr>
      <w:bookmarkStart w:id="0" w:name="Hued_Fig1"/>
      <w:r w:rsidRPr="006549A2">
        <w:rPr>
          <w:rStyle w:val="CPBChar"/>
          <w:rFonts w:ascii="Times New Roman" w:hAnsi="Times New Roman"/>
          <w:b/>
          <w:bCs/>
        </w:rPr>
        <w:t>Figure 1.</w:t>
      </w:r>
      <w:r w:rsidRPr="007516CF">
        <w:t xml:space="preserve"> An example of a “Biology Weekly” sent on January </w:t>
      </w:r>
      <w:r w:rsidRPr="007516CF">
        <w:rPr>
          <w:rFonts w:hint="cs"/>
          <w:rtl/>
        </w:rPr>
        <w:t>15</w:t>
      </w:r>
      <w:r w:rsidRPr="007516CF">
        <w:t xml:space="preserve">, 2023. The photograph was taken with </w:t>
      </w:r>
      <w:r w:rsidRPr="005468A9">
        <w:t>permission f</w:t>
      </w:r>
      <w:hyperlink w:anchor="HueD_Ref26" w:history="1">
        <w:r w:rsidRPr="005155D4">
          <w:t>rom</w:t>
        </w:r>
        <w:r w:rsidRPr="005468A9">
          <w:rPr>
            <w:rStyle w:val="Hyperlink"/>
            <w:i/>
            <w:iCs/>
            <w:color w:val="0000FF"/>
            <w:u w:val="none"/>
          </w:rPr>
          <w:fldChar w:fldCharType="begin" w:fldLock="1"/>
        </w:r>
        <w:r w:rsidRPr="005468A9">
          <w:rPr>
            <w:rStyle w:val="Hyperlink"/>
            <w:color w:val="0000FF"/>
            <w:u w:val="none"/>
          </w:rPr>
          <w:instrText>ADDIN CSL_CITATION {"citationItems":[{"id":"ITEM-1","itemData":{"DOI":"10.1126/science.abl6620","ISSN":"0036-8075","abstract":"Transparency in animals is a complex form of camouflage involving mechanisms that reduce light scattering and absorption throughout the organism. In vertebrates, attaining transparency is difficult because their circulatory system is full of red blood cells (RBCs) that strongly attenuate light. Here, we document how glassfrogs overcome this challenge by concealing these cells from view. Using photoacoustic imaging to track RBCs in vivo, we show that resting glassfrogs increase transparency two- to threefold by removing ~89% of their RBCs from circulation and packing them within their liver. Vertebrate transparency thus requires both see-through tissues and active mechanisms that “clear” respiratory pigments from these tissues. Furthermore, glassfrogs’ ability to regulate the location, density, and packing of RBCs without clotting offers insight in metabolic, hemodynamic, and blood-clot research.","author":[{"dropping-particle":"","family":"Taboada","given":"Carlos","non-dropping-particle":"","parse-names":false,"suffix":""},{"dropping-particle":"","family":"Delia","given":"Jesse","non-dropping-particle":"","parse-names":false,"suffix":""},{"dropping-particle":"","family":"Chen","given":"Maomao","non-dropping-particle":"","parse-names":false,"suffix":""},{"dropping-particle":"","family":"Ma","given":"Chenshuo","non-dropping-particle":"","parse-names":false,"suffix":""},{"dropping-particle":"","family":"Peng","given":"Xiaorui","non-dropping-particle":"","parse-names":false,"suffix":""},{"dropping-particle":"","family":"Zhu","given":"Xiaoyi","non-dropping-particle":"","parse-names":false,"suffix":""},{"dropping-particle":"","family":"Jiang","given":"Laiming","non-dropping-particle":"","parse-names":false,"suffix":""},{"dropping-particle":"","family":"Vu","given":"Tri","non-dropping-particle":"","parse-names":false,"suffix":""},{"dropping-particle":"","family":"Zhou","given":"Qifa","non-dropping-particle":"","parse-names":false,"suffix":""},{"dropping-particle":"","family":"Yao","given":"Junjie","non-dropping-particle":"","parse-names":false,"suffix":""},{"dropping-particle":"","family":"O’Connell","given":"Lauren","non-dropping-particle":"","parse-names":false,"suffix":""},{"dropping-particle":"","family":"Johnsen","given":"Sönke","non-dropping-particle":"","parse-names":false,"suffix":""}],"container-title":"Science","id":"ITEM-1","issue":"6626","issued":{"date-parts":[["2022","12","23"]]},"page":"1315-1320","title":"Glassfrogs conceal blood in their liver to maintain transparency","type":"article-journal","volume":"378"},"uris":["http://www.mendeley.com/documents/?uuid=96770232-60d7-4c7e-ba31-bd8e5cbebf41"]}],"mendeley":{"formattedCitation":"(Taboada et al., 2022)","manualFormatting":" Taboada (2022)","plainTextFormattedCitation":"(Taboada et al., 2022)","previouslyFormattedCitation":"(Taboada et al., 2022)"},"properties":{"noteIndex":0},"schema":"https://github.com/citation-style-language/schema/raw/master/csl-citation.json"}</w:instrText>
        </w:r>
        <w:r w:rsidRPr="005468A9">
          <w:rPr>
            <w:rStyle w:val="Hyperlink"/>
            <w:i/>
            <w:iCs/>
            <w:color w:val="0000FF"/>
            <w:u w:val="none"/>
          </w:rPr>
          <w:fldChar w:fldCharType="separate"/>
        </w:r>
        <w:r w:rsidRPr="005468A9">
          <w:rPr>
            <w:rStyle w:val="Hyperlink"/>
            <w:noProof/>
            <w:color w:val="0000FF"/>
            <w:u w:val="none"/>
          </w:rPr>
          <w:t xml:space="preserve"> </w:t>
        </w:r>
        <w:r w:rsidRPr="009872B5">
          <w:rPr>
            <w:color w:val="FF6600"/>
            <w:szCs w:val="22"/>
          </w:rPr>
          <w:t>Taboada</w:t>
        </w:r>
        <w:r w:rsidRPr="005468A9">
          <w:rPr>
            <w:rStyle w:val="Hyperlink"/>
            <w:noProof/>
            <w:color w:val="0000FF"/>
            <w:u w:val="none"/>
          </w:rPr>
          <w:t xml:space="preserve"> </w:t>
        </w:r>
        <w:r w:rsidRPr="00F10F96">
          <w:t>(</w:t>
        </w:r>
        <w:r w:rsidRPr="009872B5">
          <w:rPr>
            <w:rStyle w:val="Hyperlink"/>
            <w:noProof/>
            <w:color w:val="0000FF"/>
            <w:u w:val="none"/>
          </w:rPr>
          <w:t>2022</w:t>
        </w:r>
        <w:r w:rsidRPr="00F10F96">
          <w:t>)</w:t>
        </w:r>
        <w:r w:rsidRPr="005468A9">
          <w:rPr>
            <w:rStyle w:val="Hyperlink"/>
            <w:i/>
            <w:iCs/>
            <w:color w:val="0000FF"/>
            <w:u w:val="none"/>
          </w:rPr>
          <w:fldChar w:fldCharType="end"/>
        </w:r>
      </w:hyperlink>
      <w:r w:rsidRPr="007516CF">
        <w:t>, by Dr. Jesse Delia.</w:t>
      </w:r>
      <w:bookmarkEnd w:id="0"/>
    </w:p>
    <w:p w14:paraId="6E61EB58" w14:textId="227D339F" w:rsidR="008A0D76" w:rsidRPr="0084609F" w:rsidRDefault="00461459" w:rsidP="00461459">
      <w:pPr>
        <w:pStyle w:val="H2"/>
      </w:pPr>
      <w:r w:rsidRPr="0084609F">
        <w:t>Distribution and Delivery Process</w:t>
      </w:r>
    </w:p>
    <w:p w14:paraId="0EEF87A4" w14:textId="2A4659C6" w:rsidR="00354489" w:rsidRPr="0084609F" w:rsidRDefault="00BA2DAE" w:rsidP="00BA2DAE">
      <w:pPr>
        <w:pStyle w:val="TEXT"/>
      </w:pPr>
      <w:r w:rsidRPr="0084609F">
        <w:lastRenderedPageBreak/>
        <w:t>During September 2022, the National Center for High-School Biology Teachers in Israel sent an email message to the teachers on its mailing list informing them that the center would soon start sending a weekly biology newsletter. Teachers were invited to join a WhatsApp group that was opened specifically for these SNs, in which only admins can send messages. A total of 901 teachers from all parts of the country joined the group.</w:t>
      </w:r>
    </w:p>
    <w:p w14:paraId="2E9BA925" w14:textId="18A99D66" w:rsidR="00354489" w:rsidRPr="0084609F" w:rsidRDefault="00BA2DAE" w:rsidP="00BA2DAE">
      <w:pPr>
        <w:pStyle w:val="TEXTIND"/>
      </w:pPr>
      <w:r w:rsidRPr="0084609F">
        <w:t>The SNs were sent every week during the academic year on a set day and time, excluding holidays. We sent 21 SNs from October 2022 until the end of March 2023. The newsletter distribution terminated at this time because from April on high-school biology teachers are busy mainly with preparations for the biology matriculation exam and do not have time to enrich their students with SNs</w:t>
      </w:r>
      <w:r w:rsidRPr="0084609F">
        <w:rPr>
          <w:szCs w:val="24"/>
        </w:rPr>
        <w:t xml:space="preserve"> teaching biology topics</w:t>
      </w:r>
      <w:r w:rsidRPr="0084609F">
        <w:t>. The teachers were informed that the newsletter would return in October 2023. All the SNs, in both languages, are saved in the site of the National Center for High-School Biology Teachers in Israel.</w:t>
      </w:r>
    </w:p>
    <w:p w14:paraId="17228E58" w14:textId="49683EED" w:rsidR="006F0B32" w:rsidRPr="0084609F" w:rsidRDefault="00BA2DAE" w:rsidP="00BA2DAE">
      <w:pPr>
        <w:pStyle w:val="H2"/>
      </w:pPr>
      <w:r w:rsidRPr="0084609F">
        <w:t>Teacher Reflection Process</w:t>
      </w:r>
    </w:p>
    <w:p w14:paraId="221ACD32" w14:textId="44946DC6" w:rsidR="00354489" w:rsidRPr="0084609F" w:rsidRDefault="00514157" w:rsidP="00514157">
      <w:pPr>
        <w:pStyle w:val="TEXT"/>
      </w:pPr>
      <w:r w:rsidRPr="0084609F">
        <w:t>After sending 10 SNs, we sent the teachers an anonymous questionnaire via the WhatsApp group (</w:t>
      </w:r>
      <w:r w:rsidRPr="00CB1108">
        <w:rPr>
          <w:color w:val="00B050"/>
        </w:rPr>
        <w:t xml:space="preserve">Figure </w:t>
      </w:r>
      <w:hyperlink w:anchor="HueD_Fig2" w:history="1">
        <w:r w:rsidRPr="00CB1108">
          <w:rPr>
            <w:rStyle w:val="Hyperlink"/>
            <w:u w:val="none"/>
          </w:rPr>
          <w:t>2</w:t>
        </w:r>
      </w:hyperlink>
      <w:r w:rsidRPr="0084609F">
        <w:t>) to understand whether and how they use these SNs, and to find out what topics they would like us to relate to in the next SNs. This was the aim of this questionnaire though direct use of the SNs is not a requirement for their newsworthiness.</w:t>
      </w:r>
    </w:p>
    <w:p w14:paraId="43824334" w14:textId="65433BF9" w:rsidR="00354489" w:rsidRDefault="00CB4348" w:rsidP="00514157">
      <w:pPr>
        <w:pStyle w:val="CL"/>
      </w:pPr>
      <w:r w:rsidRPr="0084609F">
        <w:t xml:space="preserve">[COMP: Insert </w:t>
      </w:r>
      <w:r w:rsidRPr="00CB1108">
        <w:rPr>
          <w:color w:val="00B050"/>
        </w:rPr>
        <w:t xml:space="preserve">Figure </w:t>
      </w:r>
      <w:hyperlink w:anchor="HueD_Fig2" w:history="1">
        <w:r w:rsidRPr="00CB1108">
          <w:rPr>
            <w:rStyle w:val="Hyperlink"/>
            <w:u w:val="none"/>
          </w:rPr>
          <w:t>2</w:t>
        </w:r>
      </w:hyperlink>
      <w:r w:rsidRPr="0084609F">
        <w:t xml:space="preserve"> about here]</w:t>
      </w:r>
    </w:p>
    <w:p w14:paraId="507EC834" w14:textId="77777777" w:rsidR="003E0CDE" w:rsidRPr="00F25AD4" w:rsidRDefault="003E0CDE" w:rsidP="003E0CDE">
      <w:pPr>
        <w:pStyle w:val="CP"/>
      </w:pPr>
      <w:bookmarkStart w:id="1" w:name="Hued_Fig2"/>
      <w:r w:rsidRPr="00867279">
        <w:rPr>
          <w:rStyle w:val="CPBChar"/>
          <w:rFonts w:ascii="Times New Roman" w:hAnsi="Times New Roman"/>
          <w:b/>
          <w:bCs/>
        </w:rPr>
        <w:t>Figure 2.</w:t>
      </w:r>
      <w:r w:rsidRPr="00F25AD4">
        <w:rPr>
          <w:iCs/>
        </w:rPr>
        <w:t xml:space="preserve"> The questionnaire that was sent to the teachers.</w:t>
      </w:r>
      <w:bookmarkEnd w:id="1"/>
    </w:p>
    <w:p w14:paraId="028E1744" w14:textId="1DD2EE00" w:rsidR="003A33FD" w:rsidRPr="0084609F" w:rsidRDefault="00D67A6E" w:rsidP="00D67A6E">
      <w:pPr>
        <w:pStyle w:val="H1"/>
      </w:pPr>
      <w:r w:rsidRPr="0084609F">
        <w:t>FINDINGS</w:t>
      </w:r>
    </w:p>
    <w:p w14:paraId="201F3B23" w14:textId="5F040F1D" w:rsidR="00C025DC" w:rsidRPr="0084609F" w:rsidRDefault="00D67A6E" w:rsidP="00D67A6E">
      <w:pPr>
        <w:pStyle w:val="TEXT"/>
      </w:pPr>
      <w:r w:rsidRPr="0084609F">
        <w:t>In this section, we describe teachers’ responses to the questionnaire distributed after sending 10 SNs, and give an example of a teacher’s use of an SN in her school.</w:t>
      </w:r>
    </w:p>
    <w:p w14:paraId="7F85C8A7" w14:textId="1DFD4E87" w:rsidR="00354489" w:rsidRPr="0084609F" w:rsidRDefault="00975740" w:rsidP="00975740">
      <w:pPr>
        <w:pStyle w:val="H2"/>
      </w:pPr>
      <w:r w:rsidRPr="0084609F">
        <w:t>Responses to the Questionnaire</w:t>
      </w:r>
    </w:p>
    <w:p w14:paraId="3A4F4A47" w14:textId="7AB43DC9" w:rsidR="00354489" w:rsidRPr="0084609F" w:rsidRDefault="00AB1A8E" w:rsidP="00AB1A8E">
      <w:pPr>
        <w:pStyle w:val="TEXT"/>
      </w:pPr>
      <w:r w:rsidRPr="0084609F">
        <w:t xml:space="preserve">Forty-nine teachers answered the questionnaire. Although this is a small percentage of the teachers who received the SN, we refer to these teachers as a pilot group because this is the first year that we sent this newsletter to teachers. The feedback was varied. Most of the teachers reported that the SNs are either very interesting or interesting (92%, </w:t>
      </w:r>
      <w:r w:rsidRPr="00CB1108">
        <w:rPr>
          <w:color w:val="00B050"/>
        </w:rPr>
        <w:t xml:space="preserve">Table </w:t>
      </w:r>
      <w:hyperlink w:anchor="HueD_Tab3" w:history="1">
        <w:r w:rsidRPr="00CB1108">
          <w:rPr>
            <w:rStyle w:val="Hyperlink"/>
            <w:u w:val="none"/>
          </w:rPr>
          <w:t>1</w:t>
        </w:r>
      </w:hyperlink>
      <w:r w:rsidRPr="0084609F">
        <w:t>), yet only 15% used them every week and 60% used them sometimes (</w:t>
      </w:r>
      <w:r w:rsidRPr="00CB1108">
        <w:rPr>
          <w:color w:val="00B050"/>
        </w:rPr>
        <w:t xml:space="preserve">Table </w:t>
      </w:r>
      <w:hyperlink w:anchor="HueD_Tab4" w:history="1">
        <w:r w:rsidRPr="00CB1108">
          <w:rPr>
            <w:rStyle w:val="Hyperlink"/>
            <w:u w:val="none"/>
          </w:rPr>
          <w:t>2</w:t>
        </w:r>
      </w:hyperlink>
      <w:r w:rsidRPr="0084609F">
        <w:t>). Thus, not all teachers used these SNs, even though they found them interesting.</w:t>
      </w:r>
    </w:p>
    <w:p w14:paraId="67CD6D1E" w14:textId="4C99F7C0" w:rsidR="008234B1" w:rsidRDefault="004F3497" w:rsidP="006567E6">
      <w:pPr>
        <w:pStyle w:val="CL"/>
      </w:pPr>
      <w:r w:rsidRPr="0084609F">
        <w:t xml:space="preserve">[COMP: Insert </w:t>
      </w:r>
      <w:r w:rsidRPr="00CB1108">
        <w:rPr>
          <w:color w:val="00B050"/>
        </w:rPr>
        <w:t xml:space="preserve">Tables </w:t>
      </w:r>
      <w:hyperlink w:anchor="HueD_Tab3" w:history="1">
        <w:r w:rsidRPr="00CB1108">
          <w:rPr>
            <w:rStyle w:val="Hyperlink"/>
            <w:u w:val="none"/>
          </w:rPr>
          <w:t>1</w:t>
        </w:r>
      </w:hyperlink>
      <w:r w:rsidRPr="0084609F">
        <w:t xml:space="preserve"> and </w:t>
      </w:r>
      <w:hyperlink w:anchor="HueD_Tab4" w:history="1">
        <w:r w:rsidRPr="00CB1108">
          <w:rPr>
            <w:rStyle w:val="Hyperlink"/>
            <w:u w:val="none"/>
          </w:rPr>
          <w:t>2</w:t>
        </w:r>
      </w:hyperlink>
      <w:r w:rsidRPr="0084609F">
        <w:t xml:space="preserve"> about here]</w:t>
      </w:r>
    </w:p>
    <w:p w14:paraId="59017D6B" w14:textId="436F86F6" w:rsidR="004111CC" w:rsidRPr="00E3703E" w:rsidRDefault="004111CC" w:rsidP="004111CC">
      <w:pPr>
        <w:pStyle w:val="CP"/>
      </w:pPr>
      <w:bookmarkStart w:id="2" w:name="Hued_Tab3"/>
      <w:r w:rsidRPr="000679D5">
        <w:rPr>
          <w:rStyle w:val="CPBChar"/>
          <w:rFonts w:ascii="Times New Roman" w:hAnsi="Times New Roman"/>
          <w:b/>
          <w:bCs/>
        </w:rPr>
        <w:t>Table 1.</w:t>
      </w:r>
      <w:r w:rsidRPr="00E3703E">
        <w:t xml:space="preserve"> Percentage of teachers (</w:t>
      </w:r>
      <w:r w:rsidRPr="003F6154">
        <w:rPr>
          <w:i/>
          <w:iCs/>
        </w:rPr>
        <w:t>N</w:t>
      </w:r>
      <w:r w:rsidRPr="007442CA">
        <w:t xml:space="preserve"> </w:t>
      </w:r>
      <w:r w:rsidRPr="00E3703E">
        <w:t>= 49) referring to the interest of the SN.</w:t>
      </w:r>
      <w:bookmarkEnd w:id="2"/>
    </w:p>
    <w:p w14:paraId="7CB4B624" w14:textId="77777777" w:rsidR="004111CC" w:rsidRPr="00F25AD4" w:rsidRDefault="004111CC" w:rsidP="004111CC">
      <w:pPr>
        <w:pStyle w:val="CP"/>
      </w:pPr>
      <w:bookmarkStart w:id="3" w:name="Hued_Tab4"/>
      <w:r w:rsidRPr="000679D5">
        <w:rPr>
          <w:rStyle w:val="CPBChar"/>
          <w:rFonts w:ascii="Times New Roman" w:hAnsi="Times New Roman"/>
          <w:b/>
          <w:bCs/>
        </w:rPr>
        <w:lastRenderedPageBreak/>
        <w:t>Table 2.</w:t>
      </w:r>
      <w:r w:rsidRPr="00F25AD4">
        <w:rPr>
          <w:rFonts w:eastAsiaTheme="majorEastAsia" w:cstheme="majorBidi"/>
          <w:iCs/>
        </w:rPr>
        <w:t xml:space="preserve"> Percentage of teachers’ use of the SN (</w:t>
      </w:r>
      <w:r w:rsidRPr="00F25AD4">
        <w:rPr>
          <w:rFonts w:eastAsiaTheme="majorEastAsia" w:cstheme="majorBidi"/>
          <w:i/>
        </w:rPr>
        <w:t>N</w:t>
      </w:r>
      <w:r w:rsidRPr="00F25AD4">
        <w:rPr>
          <w:rFonts w:eastAsiaTheme="majorEastAsia" w:cstheme="majorBidi"/>
          <w:iCs/>
        </w:rPr>
        <w:t xml:space="preserve"> = 49).</w:t>
      </w:r>
      <w:bookmarkEnd w:id="3"/>
    </w:p>
    <w:p w14:paraId="35CCBBDC" w14:textId="7EB2AFAC" w:rsidR="00B74C37" w:rsidRPr="0084609F" w:rsidRDefault="00C7296B" w:rsidP="00C7296B">
      <w:pPr>
        <w:pStyle w:val="TEXTIND"/>
      </w:pPr>
      <w:r w:rsidRPr="0084609F">
        <w:t>When the teachers were asked to explain whether the SNs are interesting, we received a few typical answers: “</w:t>
      </w:r>
      <w:r w:rsidRPr="0084609F">
        <w:rPr>
          <w:i/>
          <w:iCs/>
        </w:rPr>
        <w:t xml:space="preserve">The topics are diverse, and come from the forefront of research with proper, understandable and intriguing details”; “The newsletters relate to relevant topics being studied”; “They are up to date and interesting, and are connected to innovative fields of research”; “They are connected to the basis of the topics studied in class”; “New updates from science and medicine keep students informed and curious.” </w:t>
      </w:r>
      <w:r w:rsidRPr="0084609F">
        <w:t>We also received responses that criticized the topics that we chose to teach in the SN: “</w:t>
      </w:r>
      <w:r w:rsidRPr="0084609F">
        <w:rPr>
          <w:i/>
          <w:iCs/>
        </w:rPr>
        <w:t>I would like the newsletters to contain more data so that I can use them as an exercise for the matriculation exam.”</w:t>
      </w:r>
    </w:p>
    <w:p w14:paraId="77273B22" w14:textId="078A4B8E" w:rsidR="00354489" w:rsidRPr="0084609F" w:rsidRDefault="00C7296B" w:rsidP="00C7296B">
      <w:pPr>
        <w:pStyle w:val="TEXTIND"/>
      </w:pPr>
      <w:r w:rsidRPr="0084609F">
        <w:t xml:space="preserve">When the teachers were asked whether they </w:t>
      </w:r>
      <w:r w:rsidRPr="0084609F">
        <w:rPr>
          <w:szCs w:val="24"/>
        </w:rPr>
        <w:t xml:space="preserve">used the SNs to teach biology topics in class, </w:t>
      </w:r>
      <w:r w:rsidRPr="0084609F">
        <w:t>we received a few answers that reflected intentional use of the newsletter: “</w:t>
      </w:r>
      <w:r w:rsidRPr="0084609F">
        <w:rPr>
          <w:i/>
          <w:iCs/>
        </w:rPr>
        <w:t>I have used the newsletters to prepare a quarter of an hour at the beginning of the lesson to teach the recent research”;</w:t>
      </w:r>
      <w:r w:rsidRPr="0084609F">
        <w:t xml:space="preserve"> “</w:t>
      </w:r>
      <w:r w:rsidRPr="0084609F">
        <w:rPr>
          <w:i/>
          <w:iCs/>
        </w:rPr>
        <w:t>I show the newsletter on the screen and learn about the content of the article with the students”;</w:t>
      </w:r>
      <w:r w:rsidRPr="0084609F">
        <w:t xml:space="preserve"> “</w:t>
      </w:r>
      <w:r w:rsidRPr="0084609F">
        <w:rPr>
          <w:i/>
          <w:iCs/>
        </w:rPr>
        <w:t>I let students learn and explore, and convey what they have learned to the class through a short presentation”;</w:t>
      </w:r>
      <w:r w:rsidRPr="0084609F">
        <w:t xml:space="preserve"> “</w:t>
      </w:r>
      <w:r w:rsidRPr="0084609F">
        <w:rPr>
          <w:i/>
          <w:iCs/>
        </w:rPr>
        <w:t>I</w:t>
      </w:r>
      <w:r w:rsidRPr="0084609F">
        <w:t xml:space="preserve"> </w:t>
      </w:r>
      <w:r w:rsidRPr="0084609F">
        <w:rPr>
          <w:i/>
          <w:iCs/>
        </w:rPr>
        <w:t>read the newsletter in class and discuss it with the help of the questions at the end of it.”</w:t>
      </w:r>
    </w:p>
    <w:p w14:paraId="2D94EDB1" w14:textId="38DB6E1E" w:rsidR="002513E3" w:rsidRPr="0084609F" w:rsidRDefault="00C7296B" w:rsidP="00C7296B">
      <w:pPr>
        <w:pStyle w:val="TEXTIND"/>
      </w:pPr>
      <w:r w:rsidRPr="0084609F">
        <w:t>Other teachers used the SN in a less intentional way: “</w:t>
      </w:r>
      <w:r w:rsidRPr="0084609F">
        <w:rPr>
          <w:i/>
          <w:iCs/>
        </w:rPr>
        <w:t>The knowledge I receive from the newsletters helps me explain things, or give examples in class. For example, I taught about cancer, and I mentioned the progress of science and the innovative ideas that are available to treat it which I learned from a newsletter”; “I use information from the newsletter in the summary of topics or as a means of presenting the future of research.”</w:t>
      </w:r>
    </w:p>
    <w:p w14:paraId="5BF82041" w14:textId="3D413C52" w:rsidR="00A93EFB" w:rsidRPr="0084609F" w:rsidRDefault="00C7296B" w:rsidP="00C7296B">
      <w:pPr>
        <w:pStyle w:val="TEXTIND"/>
      </w:pPr>
      <w:r w:rsidRPr="0084609F">
        <w:t>In a third type of use, teachers transferred the newsletter to their students with some or no reference to it: “</w:t>
      </w:r>
      <w:r w:rsidRPr="0084609F">
        <w:rPr>
          <w:i/>
          <w:iCs/>
        </w:rPr>
        <w:t>I just pass it on to the students so they can read it”; “I send it to the class WhatsApp and ask if there are questions regarding the newsletter in class.”</w:t>
      </w:r>
      <w:r w:rsidRPr="0084609F">
        <w:t xml:space="preserve"> Finally, there were teachers who did not relate to the newsletter in class: </w:t>
      </w:r>
      <w:r w:rsidRPr="0084609F">
        <w:rPr>
          <w:i/>
          <w:iCs/>
        </w:rPr>
        <w:t>“There has not yet been a newsletter that overlaps with the curriculum, so I have not used them. When there will be, I’ll use it.”</w:t>
      </w:r>
    </w:p>
    <w:p w14:paraId="58FA4E87" w14:textId="548E21FB" w:rsidR="003A33FD" w:rsidRPr="0084609F" w:rsidRDefault="00370DBE" w:rsidP="00370DBE">
      <w:pPr>
        <w:pStyle w:val="H2"/>
      </w:pPr>
      <w:r w:rsidRPr="0084609F">
        <w:t>Teachers’ Use of the SN</w:t>
      </w:r>
    </w:p>
    <w:p w14:paraId="15A386FC" w14:textId="5EABFD07" w:rsidR="00671C35" w:rsidRPr="0084609F" w:rsidRDefault="00A75DCA" w:rsidP="00A75DCA">
      <w:pPr>
        <w:pStyle w:val="TEXT"/>
      </w:pPr>
      <w:r w:rsidRPr="0084609F">
        <w:t xml:space="preserve">M.A., a biology teacher in a high school in the south of Israel belonging to the Arabic sector, who translated the SNs to Arabic and is one of the authors, used one of the SNs to create a “Biology Weekly” corner in her school. </w:t>
      </w:r>
      <w:r w:rsidRPr="0084609F">
        <w:rPr>
          <w:szCs w:val="24"/>
        </w:rPr>
        <w:t>The corner was created on a large board in a central place at the entrance to the school</w:t>
      </w:r>
      <w:r w:rsidRPr="0084609F">
        <w:t xml:space="preserve"> (</w:t>
      </w:r>
      <w:r w:rsidRPr="00CB1108">
        <w:rPr>
          <w:color w:val="00B050"/>
        </w:rPr>
        <w:t xml:space="preserve">Figure </w:t>
      </w:r>
      <w:hyperlink w:anchor="HueD_Fig5" w:history="1">
        <w:r w:rsidRPr="00CB1108">
          <w:rPr>
            <w:rStyle w:val="Hyperlink"/>
            <w:u w:val="none"/>
          </w:rPr>
          <w:t>3</w:t>
        </w:r>
      </w:hyperlink>
      <w:r w:rsidRPr="0084609F">
        <w:t>)</w:t>
      </w:r>
      <w:r w:rsidRPr="0084609F">
        <w:rPr>
          <w:szCs w:val="24"/>
        </w:rPr>
        <w:t xml:space="preserve">. In addition, M.A. distributed an explanation about </w:t>
      </w:r>
      <w:r w:rsidRPr="0084609F">
        <w:rPr>
          <w:szCs w:val="24"/>
        </w:rPr>
        <w:lastRenderedPageBreak/>
        <w:t>the corner and its location through teacher and student WhatsApp groups. She shared her intentions: “</w:t>
      </w:r>
      <w:r w:rsidRPr="0084609F">
        <w:rPr>
          <w:i/>
          <w:iCs/>
          <w:szCs w:val="24"/>
        </w:rPr>
        <w:t>To raise curiosity about the field of biology and in light of the importance of keeping abreast of this field, I prepared, together with 11</w:t>
      </w:r>
      <w:r w:rsidRPr="0084609F">
        <w:rPr>
          <w:i/>
          <w:iCs/>
          <w:szCs w:val="24"/>
          <w:vertAlign w:val="superscript"/>
        </w:rPr>
        <w:t>th</w:t>
      </w:r>
      <w:r w:rsidRPr="0084609F">
        <w:rPr>
          <w:i/>
          <w:iCs/>
          <w:szCs w:val="24"/>
        </w:rPr>
        <w:t>-grade biology students, a ‘Weekly Biology Newsletter’ corner. Our aim is to expose high-school biology students, as well as other students and teachers in our school who are interested in updating their biology knowledge, to up-to-date biology news every Sunday.”</w:t>
      </w:r>
    </w:p>
    <w:p w14:paraId="2BEEE469" w14:textId="5A770FF4" w:rsidR="00354489" w:rsidRDefault="004F3497" w:rsidP="00A75DCA">
      <w:pPr>
        <w:pStyle w:val="CL"/>
      </w:pPr>
      <w:r w:rsidRPr="0084609F">
        <w:t xml:space="preserve">[COMP: Insert </w:t>
      </w:r>
      <w:r w:rsidRPr="00CB1108">
        <w:rPr>
          <w:color w:val="00B050"/>
        </w:rPr>
        <w:t xml:space="preserve">Figure </w:t>
      </w:r>
      <w:hyperlink w:anchor="HueD_Fig5" w:history="1">
        <w:r w:rsidRPr="00CB1108">
          <w:rPr>
            <w:rStyle w:val="Hyperlink"/>
            <w:u w:val="none"/>
          </w:rPr>
          <w:t>3</w:t>
        </w:r>
      </w:hyperlink>
      <w:r w:rsidRPr="0084609F">
        <w:t xml:space="preserve"> about here]</w:t>
      </w:r>
    </w:p>
    <w:p w14:paraId="2544FC28" w14:textId="77777777" w:rsidR="001B10B2" w:rsidRPr="002900DF" w:rsidRDefault="001B10B2" w:rsidP="001B10B2">
      <w:pPr>
        <w:pStyle w:val="CP"/>
      </w:pPr>
      <w:bookmarkStart w:id="4" w:name="Hued_Fig5"/>
      <w:r w:rsidRPr="00DD71F7">
        <w:rPr>
          <w:rStyle w:val="CPBChar"/>
          <w:rFonts w:ascii="Times New Roman" w:hAnsi="Times New Roman"/>
          <w:b/>
          <w:bCs/>
        </w:rPr>
        <w:t>Figure 3.</w:t>
      </w:r>
      <w:r w:rsidRPr="002900DF">
        <w:t xml:space="preserve"> Students and teachers at the “Biology Weekly” corner.</w:t>
      </w:r>
      <w:bookmarkEnd w:id="4"/>
    </w:p>
    <w:p w14:paraId="7D8BE24B" w14:textId="46B6114C" w:rsidR="00F27D34" w:rsidRPr="0084609F" w:rsidRDefault="0014457F" w:rsidP="0014457F">
      <w:pPr>
        <w:pStyle w:val="H1"/>
        <w:rPr>
          <w:rtl/>
        </w:rPr>
      </w:pPr>
      <w:r w:rsidRPr="0084609F">
        <w:t>DISCUSSION</w:t>
      </w:r>
    </w:p>
    <w:p w14:paraId="3BEA17D0" w14:textId="4726494E" w:rsidR="00A1661D" w:rsidRPr="0084609F" w:rsidRDefault="00AC3897" w:rsidP="00AC3897">
      <w:pPr>
        <w:pStyle w:val="TEXT"/>
        <w:rPr>
          <w:rtl/>
        </w:rPr>
      </w:pPr>
      <w:r w:rsidRPr="0084609F">
        <w:t>The aim of this study was to describe the process of writing SNs focused on biology content, and to look into the use of these SNs among teachers. An anonymous questionnaire was sent to the teachers to understand whether and how they use the SNs, and to find out what topics teachers would like us to relate to in the next SNs. The findings revealed that according to their open-ended answers, some of the teachers value the importance of receiving SNs teaching biology topics as a way of enriching their own biological knowledge, and of engaging their students in meaningful scientific research and the real-world work of scientists. As a result of this awareness, the SNs led many of the participating teachers to incorporate the latest research findings and breakthroughs into their teaching, creating a more vibrant and interactive learning environment. We should emphasize that even for teachers who did not incorporate the SNs in their classrooms, there is an enormous value to be informed and abreast of new developments in science.</w:t>
      </w:r>
    </w:p>
    <w:p w14:paraId="1C68D89E" w14:textId="3649343F" w:rsidR="00A1661D" w:rsidRPr="0084609F" w:rsidRDefault="00AC3897" w:rsidP="00AC3897">
      <w:pPr>
        <w:pStyle w:val="TEXTIND"/>
      </w:pPr>
      <w:r w:rsidRPr="0084609F">
        <w:rPr>
          <w:szCs w:val="24"/>
        </w:rPr>
        <w:t xml:space="preserve">Moreover, as the teachers acknowledged in the questionnaire, the SN serves as a professional development tool, empowering them with innovative research techniques and approaches. By exploring the real-world applications of biology innovations, teachers can foster a deeper understanding of the subject matter for themselves and to pass on to their students. </w:t>
      </w:r>
      <w:r w:rsidRPr="0084609F">
        <w:t xml:space="preserve">Research has found that teachers’ advanced scientific knowledge may have an effect on students’ science-achievement outcomes </w:t>
      </w:r>
      <w:r w:rsidRPr="0084609F">
        <w:rPr>
          <w:noProof/>
        </w:rPr>
        <w:t>(</w:t>
      </w:r>
      <w:r w:rsidRPr="00747AD7">
        <w:rPr>
          <w:noProof/>
          <w:color w:val="FF6600"/>
        </w:rPr>
        <w:t xml:space="preserve">Diamond et al., </w:t>
      </w:r>
      <w:hyperlink w:anchor="HueD_Ref9" w:history="1">
        <w:r w:rsidRPr="00747AD7">
          <w:rPr>
            <w:rStyle w:val="Hyperlink"/>
            <w:noProof/>
            <w:color w:val="0000FF"/>
            <w:u w:val="none"/>
          </w:rPr>
          <w:t>2014</w:t>
        </w:r>
      </w:hyperlink>
      <w:r w:rsidRPr="0084609F">
        <w:rPr>
          <w:noProof/>
        </w:rPr>
        <w:t>)</w:t>
      </w:r>
      <w:r w:rsidRPr="0084609F">
        <w:t>. The teachers stated that they take this reliable information and integrate it into their lesson plans. This ensures that the content they deliver to students remains accurate, up-to-date</w:t>
      </w:r>
      <w:del w:id="5" w:author="dcitechnologies21@outlook.com" w:date="2024-11-26T16:41:00Z">
        <w:r w:rsidRPr="0084609F" w:rsidDel="00354489">
          <w:delText xml:space="preserve"> </w:delText>
        </w:r>
      </w:del>
      <w:r w:rsidRPr="0084609F">
        <w:t xml:space="preserve">, and aligned with the rapidly changing scientific landscape </w:t>
      </w:r>
      <w:r w:rsidRPr="0084609F">
        <w:rPr>
          <w:noProof/>
        </w:rPr>
        <w:t>(</w:t>
      </w:r>
      <w:r w:rsidRPr="00747AD7">
        <w:rPr>
          <w:noProof/>
          <w:color w:val="FF6600"/>
        </w:rPr>
        <w:t xml:space="preserve">Rushton &amp; Reiss, </w:t>
      </w:r>
      <w:hyperlink w:anchor="HueD_Ref20" w:history="1">
        <w:r w:rsidRPr="00747AD7">
          <w:rPr>
            <w:rStyle w:val="Hyperlink"/>
            <w:noProof/>
            <w:color w:val="0000FF"/>
            <w:u w:val="none"/>
          </w:rPr>
          <w:t>2019</w:t>
        </w:r>
      </w:hyperlink>
      <w:r w:rsidRPr="0084609F">
        <w:rPr>
          <w:noProof/>
        </w:rPr>
        <w:t>)</w:t>
      </w:r>
      <w:r w:rsidRPr="0084609F">
        <w:t>.</w:t>
      </w:r>
    </w:p>
    <w:p w14:paraId="26C97192" w14:textId="6EF51FC3" w:rsidR="00354489" w:rsidRPr="0084609F" w:rsidRDefault="00AC3897" w:rsidP="00AC3897">
      <w:pPr>
        <w:pStyle w:val="TEXTIND"/>
      </w:pPr>
      <w:r w:rsidRPr="0084609F">
        <w:lastRenderedPageBreak/>
        <w:t>While teachers mentioned the benefits of receiving the SN teaching biological topics, some of them mentioned problems, such as not having enough time to relate to it or it having no connection to the curriculum. For that reason, tailoring the content to different educational contexts and addressing the specific needs of teachers in various settings are important factors that we considered when planning the SN content. It is essential to establish ongoing feedback mechanisms to gather input from teachers, evaluate the impact of the SNs on classroom instruction, and make necessary improvements in the content and delivery process. We intend to deal with all these issues in the near future, before sending out more SNs. Nevertheless, we can conclude that these SNs play a pivotal role in bridging the gap between scientific advances and the classroom, in shaping biology education, and in educating more scientifically literate students.</w:t>
      </w:r>
    </w:p>
    <w:p w14:paraId="4A5F9DB3" w14:textId="3348AF6B" w:rsidR="00620F5E" w:rsidRPr="0084609F" w:rsidRDefault="00AC3897" w:rsidP="00AC3897">
      <w:pPr>
        <w:pStyle w:val="H2"/>
      </w:pPr>
      <w:r w:rsidRPr="0084609F">
        <w:t>Limitations</w:t>
      </w:r>
    </w:p>
    <w:p w14:paraId="5131AFF2" w14:textId="2AF60DD1" w:rsidR="007C6CA1" w:rsidRPr="0084609F" w:rsidRDefault="00DA3051" w:rsidP="00DA3051">
      <w:pPr>
        <w:pStyle w:val="TEXT"/>
      </w:pPr>
      <w:r w:rsidRPr="0084609F">
        <w:rPr>
          <w:szCs w:val="24"/>
        </w:rPr>
        <w:t>We highlighted the benefits of sending SNs teaching biology topics to teachers, but it is important to acknowledge certain limitations associated with this study. First, the study focused on a short-term implementation of the SNs and did not assess the long-term impact on teachers’ instructional practices. In addition, this study did not assess the students’ outcomes as a consequence of receiving these SNs, such as their influence on student achievement. Longitudinal research would provide a more comprehensive understanding of the sustained effects over time. We intend to continue researching the impact of the SN after sending all 21 of them on the teachers’ professional development.</w:t>
      </w:r>
    </w:p>
    <w:p w14:paraId="7A37C189" w14:textId="460FC7C5" w:rsidR="003A33FD" w:rsidRPr="0084609F" w:rsidRDefault="00DA3051" w:rsidP="00DA3051">
      <w:pPr>
        <w:pStyle w:val="TEXTIND"/>
      </w:pPr>
      <w:r w:rsidRPr="0084609F">
        <w:rPr>
          <w:szCs w:val="24"/>
        </w:rPr>
        <w:t xml:space="preserve">Finally, the study includes the responses of a group of teachers who chose to answer the questionnaire. Since the </w:t>
      </w:r>
      <w:r w:rsidRPr="0084609F">
        <w:t>response rate was low</w:t>
      </w:r>
      <w:r w:rsidRPr="0084609F">
        <w:rPr>
          <w:szCs w:val="24"/>
        </w:rPr>
        <w:t>, the findings may be biased. It could be, for example, that only those teachers who made use of the SNs wished to answer the questionnaire. In subsequent extensive research, we intend to involve more teachers to receive a wider range of answers.</w:t>
      </w:r>
    </w:p>
    <w:p w14:paraId="0BA87912" w14:textId="4AB93B72" w:rsidR="00CB53E6" w:rsidRPr="0084609F" w:rsidRDefault="006A4848" w:rsidP="006A4848">
      <w:pPr>
        <w:pStyle w:val="EH"/>
      </w:pPr>
      <w:r w:rsidRPr="0084609F">
        <w:t>REFERENCES</w:t>
      </w:r>
    </w:p>
    <w:p w14:paraId="2BD730E5" w14:textId="77777777" w:rsidR="00357E34" w:rsidRPr="00173014" w:rsidRDefault="00357E34" w:rsidP="00723718">
      <w:pPr>
        <w:pStyle w:val="REF"/>
        <w:rPr>
          <w:noProof/>
        </w:rPr>
      </w:pPr>
      <w:bookmarkStart w:id="6" w:name="HueD_Ref1"/>
      <w:bookmarkStart w:id="7" w:name="_Hlk183538096"/>
      <w:r w:rsidRPr="00173014">
        <w:rPr>
          <w:noProof/>
          <w:color w:val="0000FF"/>
          <w:szCs w:val="24"/>
          <w:highlight w:val="cyan"/>
          <w:shd w:val="clear" w:color="auto" w:fill="D9D9D9"/>
        </w:rPr>
        <w:t>Alazzawie</w:t>
      </w:r>
      <w:r w:rsidRPr="00173014">
        <w:rPr>
          <w:noProof/>
          <w:szCs w:val="24"/>
          <w:highlight w:val="cyan"/>
          <w:shd w:val="clear" w:color="auto" w:fill="D9D9D9"/>
        </w:rPr>
        <w:t xml:space="preserve">, </w:t>
      </w:r>
      <w:r w:rsidRPr="00173014">
        <w:rPr>
          <w:noProof/>
          <w:color w:val="FF0000"/>
          <w:szCs w:val="24"/>
          <w:highlight w:val="cyan"/>
          <w:shd w:val="clear" w:color="auto" w:fill="D9D9D9"/>
        </w:rPr>
        <w:t>A.</w:t>
      </w:r>
      <w:r w:rsidRPr="00173014">
        <w:rPr>
          <w:noProof/>
          <w:szCs w:val="24"/>
          <w:shd w:val="clear" w:color="auto" w:fill="E6E6E6"/>
        </w:rPr>
        <w:t xml:space="preserve"> (</w:t>
      </w:r>
      <w:r w:rsidRPr="00173014">
        <w:rPr>
          <w:noProof/>
          <w:szCs w:val="24"/>
          <w:shd w:val="clear" w:color="auto" w:fill="99CCFF"/>
        </w:rPr>
        <w:t>2022</w:t>
      </w:r>
      <w:r w:rsidRPr="00173014">
        <w:rPr>
          <w:noProof/>
          <w:szCs w:val="24"/>
          <w:shd w:val="clear" w:color="auto" w:fill="E6E6E6"/>
        </w:rPr>
        <w:t xml:space="preserve">). </w:t>
      </w:r>
      <w:r w:rsidRPr="00173014">
        <w:rPr>
          <w:noProof/>
          <w:szCs w:val="24"/>
          <w:shd w:val="clear" w:color="auto" w:fill="CCFFCC"/>
        </w:rPr>
        <w:t>The linguistic and situational features of WhatsApp messages among high school and university Canadian students</w:t>
      </w:r>
      <w:r w:rsidRPr="00173014">
        <w:rPr>
          <w:noProof/>
          <w:szCs w:val="24"/>
          <w:shd w:val="clear" w:color="auto" w:fill="E6E6E6"/>
        </w:rPr>
        <w:t xml:space="preserve">. </w:t>
      </w:r>
      <w:r w:rsidRPr="00173014">
        <w:rPr>
          <w:i/>
          <w:iCs/>
          <w:noProof/>
          <w:szCs w:val="24"/>
          <w:shd w:val="clear" w:color="auto" w:fill="C6D9F1"/>
        </w:rPr>
        <w:t>SAGE Open</w:t>
      </w:r>
      <w:r w:rsidRPr="00173014">
        <w:rPr>
          <w:noProof/>
          <w:szCs w:val="24"/>
          <w:shd w:val="clear" w:color="auto" w:fill="E6E6E6"/>
        </w:rPr>
        <w:t xml:space="preserve">, </w:t>
      </w:r>
      <w:r w:rsidRPr="00173014">
        <w:rPr>
          <w:i/>
          <w:iCs/>
          <w:noProof/>
          <w:szCs w:val="24"/>
          <w:shd w:val="clear" w:color="auto" w:fill="B6DDE8"/>
        </w:rPr>
        <w:t>12</w:t>
      </w:r>
      <w:r w:rsidRPr="00173014">
        <w:rPr>
          <w:noProof/>
          <w:szCs w:val="24"/>
          <w:shd w:val="clear" w:color="auto" w:fill="FDE9D9"/>
        </w:rPr>
        <w:t>(1)</w:t>
      </w:r>
      <w:r w:rsidRPr="00173014">
        <w:rPr>
          <w:noProof/>
          <w:szCs w:val="24"/>
          <w:shd w:val="clear" w:color="auto" w:fill="E6E6E6"/>
        </w:rPr>
        <w:t xml:space="preserve">. </w:t>
      </w:r>
      <w:r w:rsidRPr="00173014">
        <w:rPr>
          <w:noProof/>
          <w:szCs w:val="24"/>
          <w:shd w:val="clear" w:color="auto" w:fill="CCFFFF"/>
        </w:rPr>
        <w:t>https://doi.org/10.1177/21582440221082124</w:t>
      </w:r>
      <w:bookmarkEnd w:id="6"/>
    </w:p>
    <w:p w14:paraId="797B8034" w14:textId="77777777" w:rsidR="00357E34" w:rsidRPr="00173014" w:rsidRDefault="00357E34" w:rsidP="00723718">
      <w:pPr>
        <w:pStyle w:val="REF"/>
        <w:rPr>
          <w:noProof/>
        </w:rPr>
      </w:pPr>
      <w:bookmarkStart w:id="8" w:name="HueD_Ref2"/>
      <w:r w:rsidRPr="00173014">
        <w:rPr>
          <w:noProof/>
          <w:color w:val="0000FF"/>
          <w:szCs w:val="24"/>
          <w:highlight w:val="cyan"/>
          <w:shd w:val="clear" w:color="auto" w:fill="D9D9D9"/>
        </w:rPr>
        <w:t>Anderson</w:t>
      </w:r>
      <w:r w:rsidRPr="00173014">
        <w:rPr>
          <w:noProof/>
          <w:szCs w:val="24"/>
          <w:highlight w:val="cyan"/>
          <w:shd w:val="clear" w:color="auto" w:fill="D9D9D9"/>
        </w:rPr>
        <w:t xml:space="preserve">, </w:t>
      </w:r>
      <w:r w:rsidRPr="00173014">
        <w:rPr>
          <w:noProof/>
          <w:color w:val="FF0000"/>
          <w:szCs w:val="24"/>
          <w:highlight w:val="cyan"/>
          <w:shd w:val="clear" w:color="auto" w:fill="D9D9D9"/>
        </w:rPr>
        <w:t>A. E.</w:t>
      </w:r>
      <w:r w:rsidRPr="00173014">
        <w:rPr>
          <w:noProof/>
          <w:szCs w:val="24"/>
          <w:shd w:val="clear" w:color="auto" w:fill="D9D9D9"/>
        </w:rPr>
        <w:t xml:space="preserve">, </w:t>
      </w:r>
      <w:r w:rsidRPr="00173014">
        <w:rPr>
          <w:noProof/>
          <w:color w:val="0000FF"/>
          <w:szCs w:val="24"/>
          <w:highlight w:val="cyan"/>
          <w:shd w:val="clear" w:color="auto" w:fill="D9D9D9"/>
        </w:rPr>
        <w:t>Justement</w:t>
      </w:r>
      <w:r w:rsidRPr="00173014">
        <w:rPr>
          <w:noProof/>
          <w:szCs w:val="24"/>
          <w:highlight w:val="cyan"/>
          <w:shd w:val="clear" w:color="auto" w:fill="D9D9D9"/>
        </w:rPr>
        <w:t xml:space="preserve">, </w:t>
      </w:r>
      <w:r w:rsidRPr="00173014">
        <w:rPr>
          <w:noProof/>
          <w:color w:val="FF0000"/>
          <w:szCs w:val="24"/>
          <w:highlight w:val="cyan"/>
          <w:shd w:val="clear" w:color="auto" w:fill="D9D9D9"/>
        </w:rPr>
        <w:t>L. B.</w:t>
      </w:r>
      <w:r w:rsidRPr="00173014">
        <w:rPr>
          <w:noProof/>
          <w:szCs w:val="24"/>
          <w:shd w:val="clear" w:color="auto" w:fill="D9D9D9"/>
        </w:rPr>
        <w:t xml:space="preserve">, &amp; </w:t>
      </w:r>
      <w:r w:rsidRPr="00173014">
        <w:rPr>
          <w:noProof/>
          <w:color w:val="0000FF"/>
          <w:szCs w:val="24"/>
          <w:highlight w:val="cyan"/>
          <w:shd w:val="clear" w:color="auto" w:fill="D9D9D9"/>
        </w:rPr>
        <w:t>Bruns</w:t>
      </w:r>
      <w:r w:rsidRPr="00173014">
        <w:rPr>
          <w:noProof/>
          <w:szCs w:val="24"/>
          <w:highlight w:val="cyan"/>
          <w:shd w:val="clear" w:color="auto" w:fill="D9D9D9"/>
        </w:rPr>
        <w:t xml:space="preserve">, </w:t>
      </w:r>
      <w:r w:rsidRPr="00173014">
        <w:rPr>
          <w:noProof/>
          <w:color w:val="FF0000"/>
          <w:szCs w:val="24"/>
          <w:highlight w:val="cyan"/>
          <w:shd w:val="clear" w:color="auto" w:fill="D9D9D9"/>
        </w:rPr>
        <w:t>H. A.</w:t>
      </w:r>
      <w:r w:rsidRPr="00173014">
        <w:rPr>
          <w:noProof/>
          <w:szCs w:val="24"/>
          <w:shd w:val="clear" w:color="auto" w:fill="E6E6E6"/>
        </w:rPr>
        <w:t xml:space="preserve"> (</w:t>
      </w:r>
      <w:r w:rsidRPr="00173014">
        <w:rPr>
          <w:noProof/>
          <w:szCs w:val="24"/>
          <w:shd w:val="clear" w:color="auto" w:fill="99CCFF"/>
        </w:rPr>
        <w:t>2020</w:t>
      </w:r>
      <w:r w:rsidRPr="00173014">
        <w:rPr>
          <w:noProof/>
          <w:szCs w:val="24"/>
          <w:shd w:val="clear" w:color="auto" w:fill="E6E6E6"/>
        </w:rPr>
        <w:t xml:space="preserve">). </w:t>
      </w:r>
      <w:r w:rsidRPr="00173014">
        <w:rPr>
          <w:noProof/>
          <w:szCs w:val="24"/>
          <w:shd w:val="clear" w:color="auto" w:fill="CCFFCC"/>
        </w:rPr>
        <w:t>Using real-world examples of the COVID-19 pandemic to increase student confidence in their scientific literacy skills</w:t>
      </w:r>
      <w:r w:rsidRPr="00173014">
        <w:rPr>
          <w:noProof/>
          <w:szCs w:val="24"/>
          <w:shd w:val="clear" w:color="auto" w:fill="E6E6E6"/>
        </w:rPr>
        <w:t xml:space="preserve">. </w:t>
      </w:r>
      <w:r w:rsidRPr="00173014">
        <w:rPr>
          <w:i/>
          <w:iCs/>
          <w:noProof/>
          <w:szCs w:val="24"/>
          <w:shd w:val="clear" w:color="auto" w:fill="C6D9F1"/>
        </w:rPr>
        <w:lastRenderedPageBreak/>
        <w:t>Biochemistry and Molecular Biology Education</w:t>
      </w:r>
      <w:r w:rsidRPr="00173014">
        <w:rPr>
          <w:noProof/>
          <w:szCs w:val="24"/>
          <w:shd w:val="clear" w:color="auto" w:fill="E6E6E6"/>
        </w:rPr>
        <w:t xml:space="preserve">, </w:t>
      </w:r>
      <w:r w:rsidRPr="00173014">
        <w:rPr>
          <w:i/>
          <w:iCs/>
          <w:noProof/>
          <w:szCs w:val="24"/>
          <w:shd w:val="clear" w:color="auto" w:fill="B6DDE8"/>
        </w:rPr>
        <w:t>48</w:t>
      </w:r>
      <w:r w:rsidRPr="00173014">
        <w:rPr>
          <w:noProof/>
          <w:szCs w:val="24"/>
          <w:shd w:val="clear" w:color="auto" w:fill="FDE9D9"/>
        </w:rPr>
        <w:t>(6)</w:t>
      </w:r>
      <w:r w:rsidRPr="00173014">
        <w:rPr>
          <w:noProof/>
          <w:szCs w:val="24"/>
          <w:shd w:val="clear" w:color="auto" w:fill="E6E6E6"/>
        </w:rPr>
        <w:t xml:space="preserve">, </w:t>
      </w:r>
      <w:r w:rsidRPr="00173014">
        <w:rPr>
          <w:noProof/>
          <w:szCs w:val="24"/>
          <w:shd w:val="clear" w:color="auto" w:fill="66FFCC"/>
        </w:rPr>
        <w:t>678–684</w:t>
      </w:r>
      <w:r w:rsidRPr="00173014">
        <w:rPr>
          <w:noProof/>
          <w:szCs w:val="24"/>
          <w:shd w:val="clear" w:color="auto" w:fill="E6E6E6"/>
        </w:rPr>
        <w:t xml:space="preserve">. </w:t>
      </w:r>
      <w:r w:rsidRPr="00173014">
        <w:rPr>
          <w:noProof/>
          <w:szCs w:val="24"/>
          <w:shd w:val="clear" w:color="auto" w:fill="CCFFFF"/>
        </w:rPr>
        <w:t>https://doi.org/10.1002/bmb.21474</w:t>
      </w:r>
      <w:bookmarkEnd w:id="8"/>
    </w:p>
    <w:p w14:paraId="11F241E1" w14:textId="77777777" w:rsidR="00357E34" w:rsidRPr="00173014" w:rsidRDefault="00357E34" w:rsidP="00723718">
      <w:pPr>
        <w:pStyle w:val="REF"/>
        <w:rPr>
          <w:noProof/>
        </w:rPr>
      </w:pPr>
      <w:bookmarkStart w:id="9" w:name="HueD_Ref4"/>
      <w:r w:rsidRPr="00173014">
        <w:rPr>
          <w:noProof/>
          <w:color w:val="0000FF"/>
          <w:szCs w:val="24"/>
          <w:highlight w:val="cyan"/>
          <w:shd w:val="clear" w:color="auto" w:fill="D9D9D9"/>
        </w:rPr>
        <w:t>Ariely</w:t>
      </w:r>
      <w:r w:rsidRPr="00173014">
        <w:rPr>
          <w:noProof/>
          <w:szCs w:val="24"/>
          <w:highlight w:val="cyan"/>
          <w:shd w:val="clear" w:color="auto" w:fill="D9D9D9"/>
        </w:rPr>
        <w:t xml:space="preserve">, </w:t>
      </w:r>
      <w:r w:rsidRPr="00173014">
        <w:rPr>
          <w:noProof/>
          <w:color w:val="FF0000"/>
          <w:szCs w:val="24"/>
          <w:highlight w:val="cyan"/>
          <w:shd w:val="clear" w:color="auto" w:fill="D9D9D9"/>
        </w:rPr>
        <w:t>M.</w:t>
      </w:r>
      <w:r w:rsidRPr="00173014">
        <w:rPr>
          <w:noProof/>
          <w:szCs w:val="24"/>
          <w:shd w:val="clear" w:color="auto" w:fill="D9D9D9"/>
        </w:rPr>
        <w:t xml:space="preserve">, &amp; </w:t>
      </w:r>
      <w:r w:rsidRPr="00173014">
        <w:rPr>
          <w:noProof/>
          <w:color w:val="0000FF"/>
          <w:szCs w:val="24"/>
          <w:highlight w:val="cyan"/>
          <w:shd w:val="clear" w:color="auto" w:fill="D9D9D9"/>
        </w:rPr>
        <w:t>Yarden</w:t>
      </w:r>
      <w:r w:rsidRPr="00173014">
        <w:rPr>
          <w:noProof/>
          <w:szCs w:val="24"/>
          <w:highlight w:val="cyan"/>
          <w:shd w:val="clear" w:color="auto" w:fill="D9D9D9"/>
        </w:rPr>
        <w:t xml:space="preserve">, </w:t>
      </w:r>
      <w:r w:rsidRPr="00173014">
        <w:rPr>
          <w:noProof/>
          <w:color w:val="FF0000"/>
          <w:szCs w:val="24"/>
          <w:highlight w:val="cyan"/>
          <w:shd w:val="clear" w:color="auto" w:fill="D9D9D9"/>
        </w:rPr>
        <w:t>A.</w:t>
      </w:r>
      <w:r w:rsidRPr="00173014">
        <w:rPr>
          <w:noProof/>
          <w:szCs w:val="24"/>
          <w:shd w:val="clear" w:color="auto" w:fill="E6E6E6"/>
        </w:rPr>
        <w:t xml:space="preserve"> (</w:t>
      </w:r>
      <w:r w:rsidRPr="00173014">
        <w:rPr>
          <w:noProof/>
          <w:szCs w:val="24"/>
          <w:shd w:val="clear" w:color="auto" w:fill="99CCFF"/>
        </w:rPr>
        <w:t>2018</w:t>
      </w:r>
      <w:r w:rsidRPr="00173014">
        <w:rPr>
          <w:noProof/>
          <w:szCs w:val="24"/>
          <w:shd w:val="clear" w:color="auto" w:fill="E6E6E6"/>
        </w:rPr>
        <w:t xml:space="preserve">). </w:t>
      </w:r>
      <w:r w:rsidRPr="00173014">
        <w:rPr>
          <w:noProof/>
          <w:szCs w:val="24"/>
          <w:shd w:val="clear" w:color="auto" w:fill="CCFFCC"/>
        </w:rPr>
        <w:t>Using authentic texts to promote disciplinary literacy in biology</w:t>
      </w:r>
      <w:r w:rsidRPr="003C5A34">
        <w:rPr>
          <w:shd w:val="clear" w:color="auto" w:fill="E6E6E6"/>
        </w:rPr>
        <w:t xml:space="preserve">. In </w:t>
      </w:r>
      <w:r w:rsidRPr="009D12C9">
        <w:rPr>
          <w:noProof/>
          <w:color w:val="FF0000"/>
          <w:szCs w:val="24"/>
          <w:highlight w:val="yellow"/>
          <w:shd w:val="clear" w:color="auto" w:fill="92CDDC"/>
        </w:rPr>
        <w:t>M.</w:t>
      </w:r>
      <w:r w:rsidRPr="009D12C9">
        <w:rPr>
          <w:noProof/>
          <w:szCs w:val="24"/>
          <w:highlight w:val="yellow"/>
          <w:shd w:val="clear" w:color="auto" w:fill="92CDDC"/>
        </w:rPr>
        <w:t xml:space="preserve"> </w:t>
      </w:r>
      <w:r w:rsidRPr="009D12C9">
        <w:rPr>
          <w:noProof/>
          <w:color w:val="0000FF"/>
          <w:szCs w:val="24"/>
          <w:highlight w:val="yellow"/>
          <w:shd w:val="clear" w:color="auto" w:fill="92CDDC"/>
        </w:rPr>
        <w:t>Ariely</w:t>
      </w:r>
      <w:r w:rsidRPr="009D12C9">
        <w:rPr>
          <w:noProof/>
          <w:szCs w:val="24"/>
          <w:shd w:val="clear" w:color="auto" w:fill="92CDDC"/>
        </w:rPr>
        <w:t xml:space="preserve"> &amp; </w:t>
      </w:r>
      <w:r w:rsidRPr="009D12C9">
        <w:rPr>
          <w:noProof/>
          <w:color w:val="FF0000"/>
          <w:szCs w:val="24"/>
          <w:highlight w:val="yellow"/>
          <w:shd w:val="clear" w:color="auto" w:fill="92CDDC"/>
        </w:rPr>
        <w:t>A.</w:t>
      </w:r>
      <w:r w:rsidRPr="009D12C9">
        <w:rPr>
          <w:noProof/>
          <w:szCs w:val="24"/>
          <w:highlight w:val="yellow"/>
          <w:shd w:val="clear" w:color="auto" w:fill="92CDDC"/>
        </w:rPr>
        <w:t xml:space="preserve"> </w:t>
      </w:r>
      <w:r w:rsidRPr="009D12C9">
        <w:rPr>
          <w:noProof/>
          <w:color w:val="0000FF"/>
          <w:szCs w:val="24"/>
          <w:highlight w:val="yellow"/>
          <w:shd w:val="clear" w:color="auto" w:fill="92CDDC"/>
        </w:rPr>
        <w:t>Yarden</w:t>
      </w:r>
      <w:r w:rsidRPr="009D12C9">
        <w:rPr>
          <w:noProof/>
          <w:szCs w:val="24"/>
          <w:shd w:val="clear" w:color="auto" w:fill="92CDDC"/>
        </w:rPr>
        <w:t xml:space="preserve"> (Eds.)</w:t>
      </w:r>
      <w:r w:rsidRPr="003C5A34">
        <w:rPr>
          <w:shd w:val="clear" w:color="auto" w:fill="E6E6E6"/>
        </w:rPr>
        <w:t xml:space="preserve">, </w:t>
      </w:r>
      <w:r w:rsidRPr="004E2F08">
        <w:rPr>
          <w:i/>
          <w:iCs/>
          <w:noProof/>
          <w:szCs w:val="24"/>
          <w:shd w:val="clear" w:color="auto" w:fill="FFCCFF"/>
        </w:rPr>
        <w:t>Teaching biology in schools: Global research, issues, and trends</w:t>
      </w:r>
      <w:r w:rsidRPr="003C5A34">
        <w:rPr>
          <w:shd w:val="clear" w:color="auto" w:fill="E6E6E6"/>
        </w:rPr>
        <w:t xml:space="preserve"> (pp. </w:t>
      </w:r>
      <w:r w:rsidRPr="004E2F08">
        <w:rPr>
          <w:noProof/>
          <w:szCs w:val="24"/>
          <w:shd w:val="clear" w:color="auto" w:fill="66FFCC"/>
        </w:rPr>
        <w:t>204–215</w:t>
      </w:r>
      <w:r w:rsidRPr="003C5A34">
        <w:rPr>
          <w:shd w:val="clear" w:color="auto" w:fill="E6E6E6"/>
        </w:rPr>
        <w:t xml:space="preserve">). </w:t>
      </w:r>
      <w:r w:rsidRPr="00A2620E">
        <w:rPr>
          <w:noProof/>
          <w:szCs w:val="24"/>
          <w:shd w:val="clear" w:color="auto" w:fill="F2DBDB"/>
        </w:rPr>
        <w:t>Routledge</w:t>
      </w:r>
      <w:r w:rsidRPr="00173014">
        <w:rPr>
          <w:noProof/>
          <w:szCs w:val="24"/>
          <w:shd w:val="clear" w:color="auto" w:fill="E6E6E6"/>
        </w:rPr>
        <w:t xml:space="preserve">. </w:t>
      </w:r>
      <w:r w:rsidRPr="00173014">
        <w:rPr>
          <w:noProof/>
          <w:szCs w:val="24"/>
          <w:shd w:val="clear" w:color="auto" w:fill="CCFFFF"/>
        </w:rPr>
        <w:t>https://doi.org/10.4324/9781315110158-17</w:t>
      </w:r>
      <w:bookmarkEnd w:id="9"/>
    </w:p>
    <w:p w14:paraId="15D6194D" w14:textId="77777777" w:rsidR="00357E34" w:rsidRPr="00173014" w:rsidRDefault="00357E34" w:rsidP="00723718">
      <w:pPr>
        <w:pStyle w:val="REF"/>
        <w:rPr>
          <w:noProof/>
        </w:rPr>
      </w:pPr>
      <w:bookmarkStart w:id="10" w:name="HueD_Ref3"/>
      <w:r w:rsidRPr="00173014">
        <w:rPr>
          <w:noProof/>
          <w:color w:val="0000FF"/>
          <w:szCs w:val="24"/>
          <w:highlight w:val="cyan"/>
          <w:shd w:val="clear" w:color="auto" w:fill="D9D9D9"/>
        </w:rPr>
        <w:t>Ariely</w:t>
      </w:r>
      <w:r w:rsidRPr="00173014">
        <w:rPr>
          <w:noProof/>
          <w:szCs w:val="24"/>
          <w:highlight w:val="cyan"/>
          <w:shd w:val="clear" w:color="auto" w:fill="D9D9D9"/>
        </w:rPr>
        <w:t xml:space="preserve">, </w:t>
      </w:r>
      <w:r w:rsidRPr="00173014">
        <w:rPr>
          <w:noProof/>
          <w:color w:val="FF0000"/>
          <w:szCs w:val="24"/>
          <w:highlight w:val="cyan"/>
          <w:shd w:val="clear" w:color="auto" w:fill="D9D9D9"/>
        </w:rPr>
        <w:t>M.</w:t>
      </w:r>
      <w:r w:rsidRPr="00173014">
        <w:rPr>
          <w:noProof/>
          <w:szCs w:val="24"/>
          <w:shd w:val="clear" w:color="auto" w:fill="D9D9D9"/>
        </w:rPr>
        <w:t xml:space="preserve">, </w:t>
      </w:r>
      <w:r w:rsidRPr="00173014">
        <w:rPr>
          <w:noProof/>
          <w:color w:val="0000FF"/>
          <w:szCs w:val="24"/>
          <w:highlight w:val="cyan"/>
          <w:shd w:val="clear" w:color="auto" w:fill="D9D9D9"/>
        </w:rPr>
        <w:t>Livnat</w:t>
      </w:r>
      <w:r w:rsidRPr="00173014">
        <w:rPr>
          <w:noProof/>
          <w:szCs w:val="24"/>
          <w:highlight w:val="cyan"/>
          <w:shd w:val="clear" w:color="auto" w:fill="D9D9D9"/>
        </w:rPr>
        <w:t xml:space="preserve">, </w:t>
      </w:r>
      <w:r w:rsidRPr="00173014">
        <w:rPr>
          <w:noProof/>
          <w:color w:val="FF0000"/>
          <w:szCs w:val="24"/>
          <w:highlight w:val="cyan"/>
          <w:shd w:val="clear" w:color="auto" w:fill="D9D9D9"/>
        </w:rPr>
        <w:t>Z.</w:t>
      </w:r>
      <w:r w:rsidRPr="00173014">
        <w:rPr>
          <w:noProof/>
          <w:szCs w:val="24"/>
          <w:shd w:val="clear" w:color="auto" w:fill="D9D9D9"/>
        </w:rPr>
        <w:t xml:space="preserve">, &amp; </w:t>
      </w:r>
      <w:r w:rsidRPr="00173014">
        <w:rPr>
          <w:noProof/>
          <w:color w:val="0000FF"/>
          <w:szCs w:val="24"/>
          <w:highlight w:val="cyan"/>
          <w:shd w:val="clear" w:color="auto" w:fill="D9D9D9"/>
        </w:rPr>
        <w:t>Yarden</w:t>
      </w:r>
      <w:r w:rsidRPr="00173014">
        <w:rPr>
          <w:noProof/>
          <w:szCs w:val="24"/>
          <w:highlight w:val="cyan"/>
          <w:shd w:val="clear" w:color="auto" w:fill="D9D9D9"/>
        </w:rPr>
        <w:t xml:space="preserve">, </w:t>
      </w:r>
      <w:r w:rsidRPr="00173014">
        <w:rPr>
          <w:noProof/>
          <w:color w:val="FF0000"/>
          <w:szCs w:val="24"/>
          <w:highlight w:val="cyan"/>
          <w:shd w:val="clear" w:color="auto" w:fill="D9D9D9"/>
        </w:rPr>
        <w:t>A.</w:t>
      </w:r>
      <w:r w:rsidRPr="00173014">
        <w:rPr>
          <w:noProof/>
          <w:szCs w:val="24"/>
          <w:shd w:val="clear" w:color="auto" w:fill="E6E6E6"/>
        </w:rPr>
        <w:t xml:space="preserve"> (</w:t>
      </w:r>
      <w:r w:rsidRPr="00173014">
        <w:rPr>
          <w:noProof/>
          <w:szCs w:val="24"/>
          <w:shd w:val="clear" w:color="auto" w:fill="99CCFF"/>
        </w:rPr>
        <w:t>2019</w:t>
      </w:r>
      <w:r w:rsidRPr="00173014">
        <w:rPr>
          <w:noProof/>
          <w:szCs w:val="24"/>
          <w:shd w:val="clear" w:color="auto" w:fill="E6E6E6"/>
        </w:rPr>
        <w:t xml:space="preserve">). </w:t>
      </w:r>
      <w:r w:rsidRPr="00173014">
        <w:rPr>
          <w:noProof/>
          <w:szCs w:val="24"/>
          <w:shd w:val="clear" w:color="auto" w:fill="CCFFCC"/>
        </w:rPr>
        <w:t>Analyzing the language of an adapted primary literature article</w:t>
      </w:r>
      <w:r w:rsidRPr="00173014">
        <w:rPr>
          <w:noProof/>
          <w:szCs w:val="24"/>
          <w:shd w:val="clear" w:color="auto" w:fill="E6E6E6"/>
        </w:rPr>
        <w:t xml:space="preserve">. </w:t>
      </w:r>
      <w:r w:rsidRPr="00173014">
        <w:rPr>
          <w:i/>
          <w:iCs/>
          <w:noProof/>
          <w:szCs w:val="24"/>
          <w:shd w:val="clear" w:color="auto" w:fill="C6D9F1"/>
        </w:rPr>
        <w:t>Science &amp; Education</w:t>
      </w:r>
      <w:r w:rsidRPr="00173014">
        <w:rPr>
          <w:noProof/>
          <w:szCs w:val="24"/>
          <w:shd w:val="clear" w:color="auto" w:fill="E6E6E6"/>
        </w:rPr>
        <w:t xml:space="preserve">, </w:t>
      </w:r>
      <w:r w:rsidRPr="00173014">
        <w:rPr>
          <w:i/>
          <w:iCs/>
          <w:noProof/>
          <w:szCs w:val="24"/>
          <w:shd w:val="clear" w:color="auto" w:fill="B6DDE8"/>
        </w:rPr>
        <w:t>28</w:t>
      </w:r>
      <w:r w:rsidRPr="00173014">
        <w:rPr>
          <w:noProof/>
          <w:szCs w:val="24"/>
          <w:shd w:val="clear" w:color="auto" w:fill="FDE9D9"/>
        </w:rPr>
        <w:t>(1–2)</w:t>
      </w:r>
      <w:r w:rsidRPr="00173014">
        <w:rPr>
          <w:noProof/>
          <w:szCs w:val="24"/>
          <w:shd w:val="clear" w:color="auto" w:fill="E6E6E6"/>
        </w:rPr>
        <w:t xml:space="preserve">, </w:t>
      </w:r>
      <w:r w:rsidRPr="00173014">
        <w:rPr>
          <w:noProof/>
          <w:szCs w:val="24"/>
          <w:shd w:val="clear" w:color="auto" w:fill="66FFCC"/>
        </w:rPr>
        <w:t>63–85</w:t>
      </w:r>
      <w:r w:rsidRPr="00173014">
        <w:rPr>
          <w:noProof/>
          <w:szCs w:val="24"/>
          <w:shd w:val="clear" w:color="auto" w:fill="E6E6E6"/>
        </w:rPr>
        <w:t xml:space="preserve">. </w:t>
      </w:r>
      <w:r w:rsidRPr="00173014">
        <w:rPr>
          <w:noProof/>
          <w:szCs w:val="24"/>
          <w:shd w:val="clear" w:color="auto" w:fill="CCFFFF"/>
        </w:rPr>
        <w:t>https://doi.org/10.1007/s11191-019-00033-5</w:t>
      </w:r>
      <w:bookmarkEnd w:id="10"/>
    </w:p>
    <w:p w14:paraId="51955A2A" w14:textId="77777777" w:rsidR="00357E34" w:rsidRPr="00173014" w:rsidRDefault="00357E34" w:rsidP="00723718">
      <w:pPr>
        <w:pStyle w:val="REF"/>
        <w:rPr>
          <w:noProof/>
        </w:rPr>
      </w:pPr>
      <w:bookmarkStart w:id="11" w:name="HueD_Ref5"/>
      <w:r w:rsidRPr="00173014">
        <w:rPr>
          <w:noProof/>
          <w:color w:val="0000FF"/>
          <w:szCs w:val="24"/>
          <w:highlight w:val="cyan"/>
          <w:shd w:val="clear" w:color="auto" w:fill="D9D9D9"/>
        </w:rPr>
        <w:t>Cetinkaya</w:t>
      </w:r>
      <w:r w:rsidRPr="00173014">
        <w:rPr>
          <w:noProof/>
          <w:szCs w:val="24"/>
          <w:highlight w:val="cyan"/>
          <w:shd w:val="clear" w:color="auto" w:fill="D9D9D9"/>
        </w:rPr>
        <w:t xml:space="preserve">, </w:t>
      </w:r>
      <w:r w:rsidRPr="00173014">
        <w:rPr>
          <w:noProof/>
          <w:color w:val="FF0000"/>
          <w:szCs w:val="24"/>
          <w:highlight w:val="cyan"/>
          <w:shd w:val="clear" w:color="auto" w:fill="D9D9D9"/>
        </w:rPr>
        <w:t>L.</w:t>
      </w:r>
      <w:r w:rsidRPr="00173014">
        <w:rPr>
          <w:noProof/>
          <w:szCs w:val="24"/>
          <w:shd w:val="clear" w:color="auto" w:fill="E6E6E6"/>
        </w:rPr>
        <w:t xml:space="preserve"> (</w:t>
      </w:r>
      <w:r w:rsidRPr="00173014">
        <w:rPr>
          <w:noProof/>
          <w:szCs w:val="24"/>
          <w:shd w:val="clear" w:color="auto" w:fill="99CCFF"/>
        </w:rPr>
        <w:t>2017</w:t>
      </w:r>
      <w:r w:rsidRPr="00173014">
        <w:rPr>
          <w:noProof/>
          <w:szCs w:val="24"/>
          <w:shd w:val="clear" w:color="auto" w:fill="E6E6E6"/>
        </w:rPr>
        <w:t xml:space="preserve">). </w:t>
      </w:r>
      <w:r w:rsidRPr="00173014">
        <w:rPr>
          <w:noProof/>
          <w:szCs w:val="24"/>
          <w:shd w:val="clear" w:color="auto" w:fill="CCFFCC"/>
        </w:rPr>
        <w:t xml:space="preserve">The impact of WhatsApp </w:t>
      </w:r>
      <w:r>
        <w:rPr>
          <w:noProof/>
          <w:szCs w:val="24"/>
          <w:shd w:val="clear" w:color="auto" w:fill="CCFFCC"/>
        </w:rPr>
        <w:t>u</w:t>
      </w:r>
      <w:r w:rsidRPr="00173014">
        <w:rPr>
          <w:noProof/>
          <w:szCs w:val="24"/>
          <w:shd w:val="clear" w:color="auto" w:fill="CCFFCC"/>
        </w:rPr>
        <w:t>se on success in education process</w:t>
      </w:r>
      <w:r w:rsidRPr="00173014">
        <w:rPr>
          <w:noProof/>
          <w:szCs w:val="24"/>
          <w:shd w:val="clear" w:color="auto" w:fill="E6E6E6"/>
        </w:rPr>
        <w:t xml:space="preserve">. </w:t>
      </w:r>
      <w:r w:rsidRPr="00173014">
        <w:rPr>
          <w:i/>
          <w:iCs/>
          <w:noProof/>
          <w:szCs w:val="24"/>
          <w:shd w:val="clear" w:color="auto" w:fill="C6D9F1"/>
        </w:rPr>
        <w:t>The International Review of Research in Open and Distributed Learning</w:t>
      </w:r>
      <w:r w:rsidRPr="00173014">
        <w:rPr>
          <w:shd w:val="clear" w:color="auto" w:fill="E6E6E6"/>
        </w:rPr>
        <w:t xml:space="preserve">, </w:t>
      </w:r>
      <w:r w:rsidRPr="00173014">
        <w:rPr>
          <w:i/>
          <w:iCs/>
          <w:noProof/>
          <w:szCs w:val="24"/>
          <w:shd w:val="clear" w:color="auto" w:fill="B6DDE8"/>
        </w:rPr>
        <w:t>18</w:t>
      </w:r>
      <w:r w:rsidRPr="00173014">
        <w:rPr>
          <w:noProof/>
          <w:szCs w:val="24"/>
          <w:shd w:val="clear" w:color="auto" w:fill="FDE9D9"/>
        </w:rPr>
        <w:t>(7)</w:t>
      </w:r>
      <w:r w:rsidRPr="00173014">
        <w:rPr>
          <w:noProof/>
          <w:szCs w:val="24"/>
          <w:shd w:val="clear" w:color="auto" w:fill="E6E6E6"/>
        </w:rPr>
        <w:t xml:space="preserve">, </w:t>
      </w:r>
      <w:r w:rsidRPr="00173014">
        <w:rPr>
          <w:noProof/>
          <w:szCs w:val="24"/>
          <w:shd w:val="clear" w:color="auto" w:fill="66FFCC"/>
        </w:rPr>
        <w:t>1–17</w:t>
      </w:r>
      <w:r w:rsidRPr="00173014">
        <w:rPr>
          <w:noProof/>
          <w:szCs w:val="24"/>
          <w:shd w:val="clear" w:color="auto" w:fill="E6E6E6"/>
        </w:rPr>
        <w:t xml:space="preserve">. </w:t>
      </w:r>
      <w:r w:rsidRPr="00173014">
        <w:rPr>
          <w:noProof/>
          <w:szCs w:val="24"/>
          <w:shd w:val="clear" w:color="auto" w:fill="CCFFFF"/>
        </w:rPr>
        <w:t>https://doi.org/10.19173/irrodl.v18i7.3279</w:t>
      </w:r>
      <w:bookmarkEnd w:id="11"/>
    </w:p>
    <w:p w14:paraId="69B0EA20" w14:textId="77777777" w:rsidR="00357E34" w:rsidRPr="00173014" w:rsidRDefault="00357E34" w:rsidP="00723718">
      <w:pPr>
        <w:pStyle w:val="REF"/>
        <w:rPr>
          <w:noProof/>
        </w:rPr>
      </w:pPr>
      <w:bookmarkStart w:id="12" w:name="HueD_Ref6"/>
      <w:r w:rsidRPr="00173014">
        <w:rPr>
          <w:noProof/>
          <w:color w:val="0000FF"/>
          <w:szCs w:val="24"/>
          <w:highlight w:val="cyan"/>
          <w:shd w:val="clear" w:color="auto" w:fill="D9D9D9"/>
        </w:rPr>
        <w:t>Cunningham</w:t>
      </w:r>
      <w:r w:rsidRPr="00173014">
        <w:rPr>
          <w:noProof/>
          <w:szCs w:val="24"/>
          <w:highlight w:val="cyan"/>
          <w:shd w:val="clear" w:color="auto" w:fill="D9D9D9"/>
        </w:rPr>
        <w:t xml:space="preserve">, </w:t>
      </w:r>
      <w:r w:rsidRPr="00173014">
        <w:rPr>
          <w:noProof/>
          <w:color w:val="FF0000"/>
          <w:szCs w:val="24"/>
          <w:highlight w:val="cyan"/>
          <w:shd w:val="clear" w:color="auto" w:fill="D9D9D9"/>
        </w:rPr>
        <w:t>M.</w:t>
      </w:r>
      <w:r w:rsidRPr="00173014">
        <w:rPr>
          <w:noProof/>
          <w:szCs w:val="24"/>
          <w:shd w:val="clear" w:color="auto" w:fill="D9D9D9"/>
        </w:rPr>
        <w:t xml:space="preserve">, </w:t>
      </w:r>
      <w:r w:rsidRPr="00173014">
        <w:rPr>
          <w:noProof/>
          <w:color w:val="0000FF"/>
          <w:szCs w:val="24"/>
          <w:highlight w:val="cyan"/>
          <w:shd w:val="clear" w:color="auto" w:fill="D9D9D9"/>
        </w:rPr>
        <w:t>Azcarate-Peril</w:t>
      </w:r>
      <w:r w:rsidRPr="00173014">
        <w:rPr>
          <w:noProof/>
          <w:szCs w:val="24"/>
          <w:highlight w:val="cyan"/>
          <w:shd w:val="clear" w:color="auto" w:fill="D9D9D9"/>
        </w:rPr>
        <w:t xml:space="preserve">, </w:t>
      </w:r>
      <w:r w:rsidRPr="00173014">
        <w:rPr>
          <w:noProof/>
          <w:color w:val="FF0000"/>
          <w:szCs w:val="24"/>
          <w:highlight w:val="cyan"/>
          <w:shd w:val="clear" w:color="auto" w:fill="D9D9D9"/>
        </w:rPr>
        <w:t>M. A.</w:t>
      </w:r>
      <w:r w:rsidRPr="00173014">
        <w:rPr>
          <w:noProof/>
          <w:szCs w:val="24"/>
          <w:shd w:val="clear" w:color="auto" w:fill="D9D9D9"/>
        </w:rPr>
        <w:t xml:space="preserve">, </w:t>
      </w:r>
      <w:r w:rsidRPr="00173014">
        <w:rPr>
          <w:noProof/>
          <w:color w:val="0000FF"/>
          <w:szCs w:val="24"/>
          <w:highlight w:val="cyan"/>
          <w:shd w:val="clear" w:color="auto" w:fill="D9D9D9"/>
        </w:rPr>
        <w:t>Barnard</w:t>
      </w:r>
      <w:r w:rsidRPr="00173014">
        <w:rPr>
          <w:noProof/>
          <w:szCs w:val="24"/>
          <w:highlight w:val="cyan"/>
          <w:shd w:val="clear" w:color="auto" w:fill="D9D9D9"/>
        </w:rPr>
        <w:t xml:space="preserve">, </w:t>
      </w:r>
      <w:r w:rsidRPr="00173014">
        <w:rPr>
          <w:noProof/>
          <w:color w:val="FF0000"/>
          <w:szCs w:val="24"/>
          <w:highlight w:val="cyan"/>
          <w:shd w:val="clear" w:color="auto" w:fill="D9D9D9"/>
        </w:rPr>
        <w:t>A.</w:t>
      </w:r>
      <w:r w:rsidRPr="00173014">
        <w:rPr>
          <w:noProof/>
          <w:szCs w:val="24"/>
          <w:shd w:val="clear" w:color="auto" w:fill="D9D9D9"/>
        </w:rPr>
        <w:t xml:space="preserve">, </w:t>
      </w:r>
      <w:r w:rsidRPr="00173014">
        <w:rPr>
          <w:noProof/>
          <w:color w:val="0000FF"/>
          <w:szCs w:val="24"/>
          <w:highlight w:val="cyan"/>
          <w:shd w:val="clear" w:color="auto" w:fill="D9D9D9"/>
        </w:rPr>
        <w:t>Benoit</w:t>
      </w:r>
      <w:r w:rsidRPr="00173014">
        <w:rPr>
          <w:noProof/>
          <w:szCs w:val="24"/>
          <w:highlight w:val="cyan"/>
          <w:shd w:val="clear" w:color="auto" w:fill="D9D9D9"/>
        </w:rPr>
        <w:t xml:space="preserve">, </w:t>
      </w:r>
      <w:r w:rsidRPr="00173014">
        <w:rPr>
          <w:noProof/>
          <w:color w:val="FF0000"/>
          <w:szCs w:val="24"/>
          <w:highlight w:val="cyan"/>
          <w:shd w:val="clear" w:color="auto" w:fill="D9D9D9"/>
        </w:rPr>
        <w:t>V.</w:t>
      </w:r>
      <w:r w:rsidRPr="00173014">
        <w:rPr>
          <w:noProof/>
          <w:szCs w:val="24"/>
          <w:shd w:val="clear" w:color="auto" w:fill="D9D9D9"/>
        </w:rPr>
        <w:t xml:space="preserve">, </w:t>
      </w:r>
      <w:r w:rsidRPr="00173014">
        <w:rPr>
          <w:noProof/>
          <w:color w:val="0000FF"/>
          <w:szCs w:val="24"/>
          <w:highlight w:val="cyan"/>
          <w:shd w:val="clear" w:color="auto" w:fill="D9D9D9"/>
        </w:rPr>
        <w:t>Grimaldi</w:t>
      </w:r>
      <w:r w:rsidRPr="00173014">
        <w:rPr>
          <w:noProof/>
          <w:szCs w:val="24"/>
          <w:highlight w:val="cyan"/>
          <w:shd w:val="clear" w:color="auto" w:fill="D9D9D9"/>
        </w:rPr>
        <w:t xml:space="preserve">, </w:t>
      </w:r>
      <w:r w:rsidRPr="00173014">
        <w:rPr>
          <w:noProof/>
          <w:color w:val="FF0000"/>
          <w:szCs w:val="24"/>
          <w:highlight w:val="cyan"/>
          <w:shd w:val="clear" w:color="auto" w:fill="D9D9D9"/>
        </w:rPr>
        <w:t>R.</w:t>
      </w:r>
      <w:r w:rsidRPr="00173014">
        <w:rPr>
          <w:noProof/>
          <w:szCs w:val="24"/>
          <w:shd w:val="clear" w:color="auto" w:fill="D9D9D9"/>
        </w:rPr>
        <w:t xml:space="preserve">, </w:t>
      </w:r>
      <w:r w:rsidRPr="00173014">
        <w:rPr>
          <w:noProof/>
          <w:color w:val="0000FF"/>
          <w:szCs w:val="24"/>
          <w:highlight w:val="cyan"/>
          <w:shd w:val="clear" w:color="auto" w:fill="D9D9D9"/>
        </w:rPr>
        <w:t>Guyonnet</w:t>
      </w:r>
      <w:r w:rsidRPr="00173014">
        <w:rPr>
          <w:noProof/>
          <w:szCs w:val="24"/>
          <w:highlight w:val="cyan"/>
          <w:shd w:val="clear" w:color="auto" w:fill="D9D9D9"/>
        </w:rPr>
        <w:t xml:space="preserve">, </w:t>
      </w:r>
      <w:r w:rsidRPr="00173014">
        <w:rPr>
          <w:noProof/>
          <w:color w:val="FF0000"/>
          <w:szCs w:val="24"/>
          <w:highlight w:val="cyan"/>
          <w:shd w:val="clear" w:color="auto" w:fill="D9D9D9"/>
        </w:rPr>
        <w:t>D.</w:t>
      </w:r>
      <w:r w:rsidRPr="00173014">
        <w:rPr>
          <w:noProof/>
          <w:szCs w:val="24"/>
          <w:shd w:val="clear" w:color="auto" w:fill="D9D9D9"/>
        </w:rPr>
        <w:t xml:space="preserve">, </w:t>
      </w:r>
      <w:r w:rsidRPr="00173014">
        <w:rPr>
          <w:noProof/>
          <w:color w:val="0000FF"/>
          <w:szCs w:val="24"/>
          <w:highlight w:val="cyan"/>
          <w:shd w:val="clear" w:color="auto" w:fill="D9D9D9"/>
        </w:rPr>
        <w:t>Holscher</w:t>
      </w:r>
      <w:r w:rsidRPr="00173014">
        <w:rPr>
          <w:noProof/>
          <w:szCs w:val="24"/>
          <w:highlight w:val="cyan"/>
          <w:shd w:val="clear" w:color="auto" w:fill="D9D9D9"/>
        </w:rPr>
        <w:t xml:space="preserve">, </w:t>
      </w:r>
      <w:r w:rsidRPr="00173014">
        <w:rPr>
          <w:noProof/>
          <w:color w:val="FF0000"/>
          <w:szCs w:val="24"/>
          <w:highlight w:val="cyan"/>
          <w:shd w:val="clear" w:color="auto" w:fill="D9D9D9"/>
        </w:rPr>
        <w:t>H. D.</w:t>
      </w:r>
      <w:r w:rsidRPr="00173014">
        <w:rPr>
          <w:noProof/>
          <w:szCs w:val="24"/>
          <w:shd w:val="clear" w:color="auto" w:fill="D9D9D9"/>
        </w:rPr>
        <w:t xml:space="preserve">, </w:t>
      </w:r>
      <w:r w:rsidRPr="00173014">
        <w:rPr>
          <w:noProof/>
          <w:color w:val="0000FF"/>
          <w:szCs w:val="24"/>
          <w:highlight w:val="cyan"/>
          <w:shd w:val="clear" w:color="auto" w:fill="D9D9D9"/>
        </w:rPr>
        <w:t>Hunter</w:t>
      </w:r>
      <w:r w:rsidRPr="00173014">
        <w:rPr>
          <w:noProof/>
          <w:szCs w:val="24"/>
          <w:highlight w:val="cyan"/>
          <w:shd w:val="clear" w:color="auto" w:fill="D9D9D9"/>
        </w:rPr>
        <w:t xml:space="preserve">, </w:t>
      </w:r>
      <w:r w:rsidRPr="00173014">
        <w:rPr>
          <w:noProof/>
          <w:color w:val="FF0000"/>
          <w:szCs w:val="24"/>
          <w:highlight w:val="cyan"/>
          <w:shd w:val="clear" w:color="auto" w:fill="D9D9D9"/>
        </w:rPr>
        <w:t>K.</w:t>
      </w:r>
      <w:r w:rsidRPr="00173014">
        <w:rPr>
          <w:noProof/>
          <w:szCs w:val="24"/>
          <w:shd w:val="clear" w:color="auto" w:fill="D9D9D9"/>
        </w:rPr>
        <w:t xml:space="preserve">, </w:t>
      </w:r>
      <w:r w:rsidRPr="00173014">
        <w:rPr>
          <w:noProof/>
          <w:color w:val="0000FF"/>
          <w:szCs w:val="24"/>
          <w:highlight w:val="cyan"/>
          <w:shd w:val="clear" w:color="auto" w:fill="D9D9D9"/>
        </w:rPr>
        <w:t>Manurung</w:t>
      </w:r>
      <w:r w:rsidRPr="00173014">
        <w:rPr>
          <w:noProof/>
          <w:szCs w:val="24"/>
          <w:highlight w:val="cyan"/>
          <w:shd w:val="clear" w:color="auto" w:fill="D9D9D9"/>
        </w:rPr>
        <w:t xml:space="preserve">, </w:t>
      </w:r>
      <w:r w:rsidRPr="00173014">
        <w:rPr>
          <w:noProof/>
          <w:color w:val="FF0000"/>
          <w:szCs w:val="24"/>
          <w:highlight w:val="cyan"/>
          <w:shd w:val="clear" w:color="auto" w:fill="D9D9D9"/>
        </w:rPr>
        <w:t>S.</w:t>
      </w:r>
      <w:r w:rsidRPr="00173014">
        <w:rPr>
          <w:noProof/>
          <w:szCs w:val="24"/>
          <w:shd w:val="clear" w:color="auto" w:fill="D9D9D9"/>
        </w:rPr>
        <w:t xml:space="preserve">, </w:t>
      </w:r>
      <w:r w:rsidRPr="00173014">
        <w:rPr>
          <w:noProof/>
          <w:color w:val="0000FF"/>
          <w:szCs w:val="24"/>
          <w:highlight w:val="cyan"/>
          <w:shd w:val="clear" w:color="auto" w:fill="D9D9D9"/>
        </w:rPr>
        <w:t>Obis</w:t>
      </w:r>
      <w:r w:rsidRPr="00173014">
        <w:rPr>
          <w:noProof/>
          <w:szCs w:val="24"/>
          <w:highlight w:val="cyan"/>
          <w:shd w:val="clear" w:color="auto" w:fill="D9D9D9"/>
        </w:rPr>
        <w:t xml:space="preserve">, </w:t>
      </w:r>
      <w:r w:rsidRPr="00173014">
        <w:rPr>
          <w:noProof/>
          <w:color w:val="FF0000"/>
          <w:szCs w:val="24"/>
          <w:highlight w:val="cyan"/>
          <w:shd w:val="clear" w:color="auto" w:fill="D9D9D9"/>
        </w:rPr>
        <w:t>D.</w:t>
      </w:r>
      <w:r w:rsidRPr="00173014">
        <w:rPr>
          <w:noProof/>
          <w:szCs w:val="24"/>
          <w:shd w:val="clear" w:color="auto" w:fill="D9D9D9"/>
        </w:rPr>
        <w:t xml:space="preserve">, </w:t>
      </w:r>
      <w:r w:rsidRPr="00173014">
        <w:rPr>
          <w:noProof/>
          <w:color w:val="0000FF"/>
          <w:szCs w:val="24"/>
          <w:highlight w:val="cyan"/>
          <w:shd w:val="clear" w:color="auto" w:fill="D9D9D9"/>
        </w:rPr>
        <w:t>Petrova</w:t>
      </w:r>
      <w:r w:rsidRPr="00173014">
        <w:rPr>
          <w:noProof/>
          <w:szCs w:val="24"/>
          <w:highlight w:val="cyan"/>
          <w:shd w:val="clear" w:color="auto" w:fill="D9D9D9"/>
        </w:rPr>
        <w:t xml:space="preserve">, </w:t>
      </w:r>
      <w:r w:rsidRPr="00173014">
        <w:rPr>
          <w:noProof/>
          <w:color w:val="FF0000"/>
          <w:szCs w:val="24"/>
          <w:highlight w:val="cyan"/>
          <w:shd w:val="clear" w:color="auto" w:fill="D9D9D9"/>
        </w:rPr>
        <w:t>M. I.</w:t>
      </w:r>
      <w:r w:rsidRPr="00173014">
        <w:rPr>
          <w:noProof/>
          <w:szCs w:val="24"/>
          <w:shd w:val="clear" w:color="auto" w:fill="D9D9D9"/>
        </w:rPr>
        <w:t xml:space="preserve">, </w:t>
      </w:r>
      <w:r w:rsidRPr="00173014">
        <w:rPr>
          <w:noProof/>
          <w:color w:val="0000FF"/>
          <w:szCs w:val="24"/>
          <w:highlight w:val="cyan"/>
          <w:shd w:val="clear" w:color="auto" w:fill="D9D9D9"/>
        </w:rPr>
        <w:t>Steinert</w:t>
      </w:r>
      <w:r w:rsidRPr="00173014">
        <w:rPr>
          <w:noProof/>
          <w:szCs w:val="24"/>
          <w:highlight w:val="cyan"/>
          <w:shd w:val="clear" w:color="auto" w:fill="D9D9D9"/>
        </w:rPr>
        <w:t xml:space="preserve">, </w:t>
      </w:r>
      <w:r w:rsidRPr="00173014">
        <w:rPr>
          <w:noProof/>
          <w:color w:val="FF0000"/>
          <w:szCs w:val="24"/>
          <w:highlight w:val="cyan"/>
          <w:shd w:val="clear" w:color="auto" w:fill="D9D9D9"/>
        </w:rPr>
        <w:t>R. E.</w:t>
      </w:r>
      <w:r w:rsidRPr="00173014">
        <w:rPr>
          <w:noProof/>
          <w:szCs w:val="24"/>
          <w:shd w:val="clear" w:color="auto" w:fill="D9D9D9"/>
        </w:rPr>
        <w:t xml:space="preserve">, </w:t>
      </w:r>
      <w:r w:rsidRPr="00173014">
        <w:rPr>
          <w:noProof/>
          <w:color w:val="0000FF"/>
          <w:szCs w:val="24"/>
          <w:highlight w:val="cyan"/>
          <w:shd w:val="clear" w:color="auto" w:fill="D9D9D9"/>
        </w:rPr>
        <w:t>Swanson</w:t>
      </w:r>
      <w:r w:rsidRPr="00173014">
        <w:rPr>
          <w:noProof/>
          <w:szCs w:val="24"/>
          <w:highlight w:val="cyan"/>
          <w:shd w:val="clear" w:color="auto" w:fill="D9D9D9"/>
        </w:rPr>
        <w:t xml:space="preserve">, </w:t>
      </w:r>
      <w:r w:rsidRPr="00173014">
        <w:rPr>
          <w:noProof/>
          <w:color w:val="FF0000"/>
          <w:szCs w:val="24"/>
          <w:highlight w:val="cyan"/>
          <w:shd w:val="clear" w:color="auto" w:fill="D9D9D9"/>
        </w:rPr>
        <w:t>K. S.</w:t>
      </w:r>
      <w:r w:rsidRPr="00173014">
        <w:rPr>
          <w:noProof/>
          <w:szCs w:val="24"/>
          <w:shd w:val="clear" w:color="auto" w:fill="D9D9D9"/>
        </w:rPr>
        <w:t xml:space="preserve">, </w:t>
      </w:r>
      <w:r w:rsidRPr="00173014">
        <w:rPr>
          <w:noProof/>
          <w:color w:val="0000FF"/>
          <w:szCs w:val="24"/>
          <w:highlight w:val="cyan"/>
          <w:shd w:val="clear" w:color="auto" w:fill="D9D9D9"/>
        </w:rPr>
        <w:t>van Sinderen</w:t>
      </w:r>
      <w:r w:rsidRPr="00173014">
        <w:rPr>
          <w:noProof/>
          <w:szCs w:val="24"/>
          <w:highlight w:val="cyan"/>
          <w:shd w:val="clear" w:color="auto" w:fill="D9D9D9"/>
        </w:rPr>
        <w:t xml:space="preserve">, </w:t>
      </w:r>
      <w:r w:rsidRPr="00173014">
        <w:rPr>
          <w:noProof/>
          <w:color w:val="FF0000"/>
          <w:szCs w:val="24"/>
          <w:highlight w:val="cyan"/>
          <w:shd w:val="clear" w:color="auto" w:fill="D9D9D9"/>
        </w:rPr>
        <w:t>D.</w:t>
      </w:r>
      <w:r w:rsidRPr="00173014">
        <w:rPr>
          <w:noProof/>
          <w:szCs w:val="24"/>
          <w:shd w:val="clear" w:color="auto" w:fill="D9D9D9"/>
        </w:rPr>
        <w:t xml:space="preserve">, </w:t>
      </w:r>
      <w:r w:rsidRPr="00173014">
        <w:rPr>
          <w:noProof/>
          <w:color w:val="0000FF"/>
          <w:szCs w:val="24"/>
          <w:highlight w:val="cyan"/>
          <w:shd w:val="clear" w:color="auto" w:fill="D9D9D9"/>
        </w:rPr>
        <w:t>Vulevic</w:t>
      </w:r>
      <w:r w:rsidRPr="00173014">
        <w:rPr>
          <w:noProof/>
          <w:szCs w:val="24"/>
          <w:highlight w:val="cyan"/>
          <w:shd w:val="clear" w:color="auto" w:fill="D9D9D9"/>
        </w:rPr>
        <w:t xml:space="preserve">, </w:t>
      </w:r>
      <w:r w:rsidRPr="00173014">
        <w:rPr>
          <w:noProof/>
          <w:color w:val="FF0000"/>
          <w:szCs w:val="24"/>
          <w:highlight w:val="cyan"/>
          <w:shd w:val="clear" w:color="auto" w:fill="D9D9D9"/>
        </w:rPr>
        <w:t>J.</w:t>
      </w:r>
      <w:r w:rsidRPr="00173014">
        <w:rPr>
          <w:noProof/>
          <w:szCs w:val="24"/>
          <w:shd w:val="clear" w:color="auto" w:fill="D9D9D9"/>
        </w:rPr>
        <w:t xml:space="preserve">, &amp; </w:t>
      </w:r>
      <w:r w:rsidRPr="00173014">
        <w:rPr>
          <w:noProof/>
          <w:color w:val="0000FF"/>
          <w:szCs w:val="24"/>
          <w:highlight w:val="cyan"/>
          <w:shd w:val="clear" w:color="auto" w:fill="D9D9D9"/>
        </w:rPr>
        <w:t>Gibson</w:t>
      </w:r>
      <w:r w:rsidRPr="00173014">
        <w:rPr>
          <w:noProof/>
          <w:szCs w:val="24"/>
          <w:highlight w:val="cyan"/>
          <w:shd w:val="clear" w:color="auto" w:fill="D9D9D9"/>
        </w:rPr>
        <w:t xml:space="preserve">, </w:t>
      </w:r>
      <w:r w:rsidRPr="00173014">
        <w:rPr>
          <w:noProof/>
          <w:color w:val="FF0000"/>
          <w:szCs w:val="24"/>
          <w:highlight w:val="cyan"/>
          <w:shd w:val="clear" w:color="auto" w:fill="D9D9D9"/>
        </w:rPr>
        <w:t>G. R.</w:t>
      </w:r>
      <w:r w:rsidRPr="00173014">
        <w:rPr>
          <w:noProof/>
          <w:szCs w:val="24"/>
          <w:shd w:val="clear" w:color="auto" w:fill="E6E6E6"/>
        </w:rPr>
        <w:t xml:space="preserve"> (</w:t>
      </w:r>
      <w:r w:rsidRPr="00173014">
        <w:rPr>
          <w:noProof/>
          <w:szCs w:val="24"/>
          <w:shd w:val="clear" w:color="auto" w:fill="99CCFF"/>
        </w:rPr>
        <w:t>2021</w:t>
      </w:r>
      <w:r w:rsidRPr="00173014">
        <w:rPr>
          <w:noProof/>
          <w:szCs w:val="24"/>
          <w:shd w:val="clear" w:color="auto" w:fill="E6E6E6"/>
        </w:rPr>
        <w:t xml:space="preserve">). </w:t>
      </w:r>
      <w:r w:rsidRPr="00173014">
        <w:rPr>
          <w:noProof/>
          <w:szCs w:val="24"/>
          <w:shd w:val="clear" w:color="auto" w:fill="CCFFCC"/>
        </w:rPr>
        <w:t>Shaping the future of probiotics and prebiotics</w:t>
      </w:r>
      <w:r w:rsidRPr="00173014">
        <w:rPr>
          <w:noProof/>
          <w:szCs w:val="24"/>
          <w:shd w:val="clear" w:color="auto" w:fill="E6E6E6"/>
        </w:rPr>
        <w:t xml:space="preserve">. </w:t>
      </w:r>
      <w:r w:rsidRPr="00173014">
        <w:rPr>
          <w:i/>
          <w:iCs/>
          <w:noProof/>
          <w:szCs w:val="24"/>
          <w:shd w:val="clear" w:color="auto" w:fill="C6D9F1"/>
        </w:rPr>
        <w:t>Trends in Microbiology</w:t>
      </w:r>
      <w:r w:rsidRPr="00173014">
        <w:rPr>
          <w:shd w:val="clear" w:color="auto" w:fill="E6E6E6"/>
        </w:rPr>
        <w:t xml:space="preserve">, </w:t>
      </w:r>
      <w:r w:rsidRPr="00173014">
        <w:rPr>
          <w:i/>
          <w:iCs/>
          <w:noProof/>
          <w:szCs w:val="24"/>
          <w:shd w:val="clear" w:color="auto" w:fill="B6DDE8"/>
        </w:rPr>
        <w:t>29</w:t>
      </w:r>
      <w:r w:rsidRPr="00173014">
        <w:rPr>
          <w:noProof/>
          <w:szCs w:val="24"/>
          <w:shd w:val="clear" w:color="auto" w:fill="FDE9D9"/>
        </w:rPr>
        <w:t>(8)</w:t>
      </w:r>
      <w:r w:rsidRPr="00173014">
        <w:rPr>
          <w:noProof/>
          <w:szCs w:val="24"/>
          <w:shd w:val="clear" w:color="auto" w:fill="E6E6E6"/>
        </w:rPr>
        <w:t xml:space="preserve">, </w:t>
      </w:r>
      <w:r w:rsidRPr="00173014">
        <w:rPr>
          <w:noProof/>
          <w:szCs w:val="24"/>
          <w:shd w:val="clear" w:color="auto" w:fill="66FFCC"/>
        </w:rPr>
        <w:t>667–685</w:t>
      </w:r>
      <w:r w:rsidRPr="00173014">
        <w:rPr>
          <w:noProof/>
          <w:szCs w:val="24"/>
          <w:shd w:val="clear" w:color="auto" w:fill="E6E6E6"/>
        </w:rPr>
        <w:t xml:space="preserve">. </w:t>
      </w:r>
      <w:r w:rsidRPr="00173014">
        <w:rPr>
          <w:noProof/>
          <w:szCs w:val="24"/>
          <w:shd w:val="clear" w:color="auto" w:fill="CCFFFF"/>
        </w:rPr>
        <w:t>https://doi.org/10.1016/j.tim.2021.01.003</w:t>
      </w:r>
      <w:bookmarkEnd w:id="12"/>
    </w:p>
    <w:p w14:paraId="4312CAE8" w14:textId="77777777" w:rsidR="00357E34" w:rsidRPr="00173014" w:rsidRDefault="00357E34" w:rsidP="00723718">
      <w:pPr>
        <w:pStyle w:val="REF"/>
        <w:rPr>
          <w:noProof/>
        </w:rPr>
      </w:pPr>
      <w:bookmarkStart w:id="13" w:name="HueD_Ref7"/>
      <w:r w:rsidRPr="00173014">
        <w:rPr>
          <w:noProof/>
          <w:color w:val="0000FF"/>
          <w:szCs w:val="24"/>
          <w:highlight w:val="cyan"/>
          <w:shd w:val="clear" w:color="auto" w:fill="D9D9D9"/>
        </w:rPr>
        <w:t>De Jong</w:t>
      </w:r>
      <w:r w:rsidRPr="00173014">
        <w:rPr>
          <w:noProof/>
          <w:szCs w:val="24"/>
          <w:highlight w:val="cyan"/>
          <w:shd w:val="clear" w:color="auto" w:fill="D9D9D9"/>
        </w:rPr>
        <w:t xml:space="preserve">, </w:t>
      </w:r>
      <w:r w:rsidRPr="00173014">
        <w:rPr>
          <w:noProof/>
          <w:color w:val="FF0000"/>
          <w:szCs w:val="24"/>
          <w:highlight w:val="cyan"/>
          <w:shd w:val="clear" w:color="auto" w:fill="D9D9D9"/>
        </w:rPr>
        <w:t>T.</w:t>
      </w:r>
      <w:r w:rsidRPr="00173014">
        <w:rPr>
          <w:noProof/>
          <w:szCs w:val="24"/>
          <w:shd w:val="clear" w:color="auto" w:fill="D9D9D9"/>
        </w:rPr>
        <w:t xml:space="preserve">, </w:t>
      </w:r>
      <w:r w:rsidRPr="00173014">
        <w:rPr>
          <w:noProof/>
          <w:color w:val="0000FF"/>
          <w:szCs w:val="24"/>
          <w:highlight w:val="cyan"/>
          <w:shd w:val="clear" w:color="auto" w:fill="D9D9D9"/>
        </w:rPr>
        <w:t>Linn</w:t>
      </w:r>
      <w:r w:rsidRPr="00173014">
        <w:rPr>
          <w:noProof/>
          <w:szCs w:val="24"/>
          <w:highlight w:val="cyan"/>
          <w:shd w:val="clear" w:color="auto" w:fill="D9D9D9"/>
        </w:rPr>
        <w:t xml:space="preserve">, </w:t>
      </w:r>
      <w:r w:rsidRPr="00173014">
        <w:rPr>
          <w:noProof/>
          <w:color w:val="FF0000"/>
          <w:szCs w:val="24"/>
          <w:highlight w:val="cyan"/>
          <w:shd w:val="clear" w:color="auto" w:fill="D9D9D9"/>
        </w:rPr>
        <w:t>M. C.</w:t>
      </w:r>
      <w:r w:rsidRPr="00173014">
        <w:rPr>
          <w:noProof/>
          <w:szCs w:val="24"/>
          <w:shd w:val="clear" w:color="auto" w:fill="D9D9D9"/>
        </w:rPr>
        <w:t xml:space="preserve">, &amp; </w:t>
      </w:r>
      <w:r w:rsidRPr="00173014">
        <w:rPr>
          <w:noProof/>
          <w:color w:val="0000FF"/>
          <w:szCs w:val="24"/>
          <w:highlight w:val="cyan"/>
          <w:shd w:val="clear" w:color="auto" w:fill="D9D9D9"/>
        </w:rPr>
        <w:t>Zacharia</w:t>
      </w:r>
      <w:r w:rsidRPr="00173014">
        <w:rPr>
          <w:noProof/>
          <w:szCs w:val="24"/>
          <w:highlight w:val="cyan"/>
          <w:shd w:val="clear" w:color="auto" w:fill="D9D9D9"/>
        </w:rPr>
        <w:t xml:space="preserve">, </w:t>
      </w:r>
      <w:r w:rsidRPr="00173014">
        <w:rPr>
          <w:noProof/>
          <w:color w:val="FF0000"/>
          <w:szCs w:val="24"/>
          <w:highlight w:val="cyan"/>
          <w:shd w:val="clear" w:color="auto" w:fill="D9D9D9"/>
        </w:rPr>
        <w:t>Z. C.</w:t>
      </w:r>
      <w:r w:rsidRPr="00173014">
        <w:rPr>
          <w:noProof/>
          <w:szCs w:val="24"/>
          <w:shd w:val="clear" w:color="auto" w:fill="E6E6E6"/>
        </w:rPr>
        <w:t xml:space="preserve"> (</w:t>
      </w:r>
      <w:r w:rsidRPr="00173014">
        <w:rPr>
          <w:noProof/>
          <w:szCs w:val="24"/>
          <w:shd w:val="clear" w:color="auto" w:fill="99CCFF"/>
        </w:rPr>
        <w:t>2013</w:t>
      </w:r>
      <w:r w:rsidRPr="00173014">
        <w:rPr>
          <w:noProof/>
          <w:szCs w:val="24"/>
          <w:shd w:val="clear" w:color="auto" w:fill="E6E6E6"/>
        </w:rPr>
        <w:t xml:space="preserve">). </w:t>
      </w:r>
      <w:r w:rsidRPr="00173014">
        <w:rPr>
          <w:noProof/>
          <w:szCs w:val="24"/>
          <w:shd w:val="clear" w:color="auto" w:fill="CCFFCC"/>
        </w:rPr>
        <w:t>Physical and virtual laboratories in science and engineering education</w:t>
      </w:r>
      <w:r w:rsidRPr="00173014">
        <w:rPr>
          <w:noProof/>
          <w:szCs w:val="24"/>
          <w:shd w:val="clear" w:color="auto" w:fill="E6E6E6"/>
        </w:rPr>
        <w:t xml:space="preserve">. </w:t>
      </w:r>
      <w:r w:rsidRPr="00173014">
        <w:rPr>
          <w:i/>
          <w:iCs/>
          <w:noProof/>
          <w:szCs w:val="24"/>
          <w:shd w:val="clear" w:color="auto" w:fill="C6D9F1"/>
        </w:rPr>
        <w:t>Science</w:t>
      </w:r>
      <w:r w:rsidRPr="00173014">
        <w:rPr>
          <w:noProof/>
          <w:szCs w:val="24"/>
          <w:shd w:val="clear" w:color="auto" w:fill="E6E6E6"/>
        </w:rPr>
        <w:t xml:space="preserve">, </w:t>
      </w:r>
      <w:r w:rsidRPr="00173014">
        <w:rPr>
          <w:i/>
          <w:iCs/>
          <w:noProof/>
          <w:szCs w:val="24"/>
          <w:shd w:val="clear" w:color="auto" w:fill="B6DDE8"/>
        </w:rPr>
        <w:t>340</w:t>
      </w:r>
      <w:r w:rsidRPr="00173014">
        <w:rPr>
          <w:noProof/>
          <w:szCs w:val="24"/>
          <w:shd w:val="clear" w:color="auto" w:fill="FDE9D9"/>
        </w:rPr>
        <w:t>(6130)</w:t>
      </w:r>
      <w:r w:rsidRPr="00173014">
        <w:rPr>
          <w:noProof/>
          <w:szCs w:val="24"/>
          <w:shd w:val="clear" w:color="auto" w:fill="E6E6E6"/>
        </w:rPr>
        <w:t xml:space="preserve">, </w:t>
      </w:r>
      <w:r w:rsidRPr="00173014">
        <w:rPr>
          <w:noProof/>
          <w:szCs w:val="24"/>
          <w:shd w:val="clear" w:color="auto" w:fill="66FFCC"/>
        </w:rPr>
        <w:t>305–308</w:t>
      </w:r>
      <w:r w:rsidRPr="00173014">
        <w:rPr>
          <w:noProof/>
          <w:szCs w:val="24"/>
          <w:shd w:val="clear" w:color="auto" w:fill="E6E6E6"/>
        </w:rPr>
        <w:t xml:space="preserve">. </w:t>
      </w:r>
      <w:r w:rsidRPr="00173014">
        <w:rPr>
          <w:noProof/>
          <w:szCs w:val="24"/>
          <w:shd w:val="clear" w:color="auto" w:fill="CCFFFF"/>
        </w:rPr>
        <w:t>https://doi.org/10.1126/SCIENCE.1230579</w:t>
      </w:r>
      <w:bookmarkEnd w:id="13"/>
    </w:p>
    <w:p w14:paraId="42FEF4BB" w14:textId="77777777" w:rsidR="00357E34" w:rsidRPr="00173014" w:rsidRDefault="00357E34" w:rsidP="00723718">
      <w:pPr>
        <w:pStyle w:val="REF"/>
        <w:rPr>
          <w:noProof/>
        </w:rPr>
      </w:pPr>
      <w:bookmarkStart w:id="14" w:name="HueD_Ref8"/>
      <w:r w:rsidRPr="00173014">
        <w:rPr>
          <w:noProof/>
          <w:color w:val="0000FF"/>
          <w:szCs w:val="24"/>
          <w:highlight w:val="cyan"/>
          <w:shd w:val="clear" w:color="auto" w:fill="D9D9D9"/>
        </w:rPr>
        <w:t>DebBurman</w:t>
      </w:r>
      <w:r w:rsidRPr="00173014">
        <w:rPr>
          <w:noProof/>
          <w:szCs w:val="24"/>
          <w:highlight w:val="cyan"/>
          <w:shd w:val="clear" w:color="auto" w:fill="D9D9D9"/>
        </w:rPr>
        <w:t xml:space="preserve">, </w:t>
      </w:r>
      <w:r w:rsidRPr="00173014">
        <w:rPr>
          <w:noProof/>
          <w:color w:val="FF0000"/>
          <w:szCs w:val="24"/>
          <w:highlight w:val="cyan"/>
          <w:shd w:val="clear" w:color="auto" w:fill="D9D9D9"/>
        </w:rPr>
        <w:t>S. K.</w:t>
      </w:r>
      <w:r w:rsidRPr="00173014">
        <w:rPr>
          <w:noProof/>
          <w:szCs w:val="24"/>
          <w:shd w:val="clear" w:color="auto" w:fill="E6E6E6"/>
        </w:rPr>
        <w:t xml:space="preserve"> (</w:t>
      </w:r>
      <w:r w:rsidRPr="00173014">
        <w:rPr>
          <w:noProof/>
          <w:szCs w:val="24"/>
          <w:shd w:val="clear" w:color="auto" w:fill="99CCFF"/>
        </w:rPr>
        <w:t>2002</w:t>
      </w:r>
      <w:r w:rsidRPr="00173014">
        <w:rPr>
          <w:noProof/>
          <w:szCs w:val="24"/>
          <w:shd w:val="clear" w:color="auto" w:fill="E6E6E6"/>
        </w:rPr>
        <w:t xml:space="preserve">). </w:t>
      </w:r>
      <w:r w:rsidRPr="00173014">
        <w:rPr>
          <w:noProof/>
          <w:szCs w:val="24"/>
          <w:shd w:val="clear" w:color="auto" w:fill="CCFFCC"/>
        </w:rPr>
        <w:t>Learning how scientists work: Experiential research projects to promotecell biology learning and scientific process skills</w:t>
      </w:r>
      <w:r w:rsidRPr="00173014">
        <w:rPr>
          <w:noProof/>
          <w:szCs w:val="24"/>
          <w:shd w:val="clear" w:color="auto" w:fill="E6E6E6"/>
        </w:rPr>
        <w:t xml:space="preserve">. </w:t>
      </w:r>
      <w:r w:rsidRPr="00173014">
        <w:rPr>
          <w:i/>
          <w:iCs/>
          <w:noProof/>
          <w:szCs w:val="24"/>
          <w:shd w:val="clear" w:color="auto" w:fill="C6D9F1"/>
        </w:rPr>
        <w:t>Cell Biology Education</w:t>
      </w:r>
      <w:r w:rsidRPr="00173014">
        <w:rPr>
          <w:noProof/>
          <w:szCs w:val="24"/>
          <w:shd w:val="clear" w:color="auto" w:fill="E6E6E6"/>
        </w:rPr>
        <w:t xml:space="preserve">, </w:t>
      </w:r>
      <w:r w:rsidRPr="00173014">
        <w:rPr>
          <w:i/>
          <w:iCs/>
          <w:noProof/>
          <w:szCs w:val="24"/>
          <w:shd w:val="clear" w:color="auto" w:fill="B6DDE8"/>
        </w:rPr>
        <w:t>1</w:t>
      </w:r>
      <w:r w:rsidRPr="00173014">
        <w:rPr>
          <w:noProof/>
          <w:szCs w:val="24"/>
          <w:shd w:val="clear" w:color="auto" w:fill="FDE9D9"/>
        </w:rPr>
        <w:t>(4)</w:t>
      </w:r>
      <w:r w:rsidRPr="00173014">
        <w:rPr>
          <w:noProof/>
          <w:szCs w:val="24"/>
          <w:shd w:val="clear" w:color="auto" w:fill="E6E6E6"/>
        </w:rPr>
        <w:t xml:space="preserve">, </w:t>
      </w:r>
      <w:r w:rsidRPr="00173014">
        <w:rPr>
          <w:noProof/>
          <w:szCs w:val="24"/>
          <w:shd w:val="clear" w:color="auto" w:fill="66FFCC"/>
        </w:rPr>
        <w:t>154–172</w:t>
      </w:r>
      <w:r w:rsidRPr="00173014">
        <w:rPr>
          <w:noProof/>
          <w:szCs w:val="24"/>
          <w:shd w:val="clear" w:color="auto" w:fill="E6E6E6"/>
        </w:rPr>
        <w:t xml:space="preserve">. </w:t>
      </w:r>
      <w:r w:rsidRPr="00173014">
        <w:rPr>
          <w:noProof/>
          <w:szCs w:val="24"/>
          <w:shd w:val="clear" w:color="auto" w:fill="CCFFFF"/>
        </w:rPr>
        <w:t>https://doi.org/10.1187/cbe.02-07-0024</w:t>
      </w:r>
      <w:bookmarkEnd w:id="14"/>
    </w:p>
    <w:p w14:paraId="49FF8A97" w14:textId="77777777" w:rsidR="00357E34" w:rsidRPr="00173014" w:rsidRDefault="00357E34" w:rsidP="00723718">
      <w:pPr>
        <w:pStyle w:val="REF"/>
        <w:rPr>
          <w:noProof/>
        </w:rPr>
      </w:pPr>
      <w:bookmarkStart w:id="15" w:name="HueD_Ref9"/>
      <w:r w:rsidRPr="00173014">
        <w:rPr>
          <w:noProof/>
          <w:color w:val="0000FF"/>
          <w:szCs w:val="24"/>
          <w:highlight w:val="cyan"/>
          <w:shd w:val="clear" w:color="auto" w:fill="D9D9D9"/>
        </w:rPr>
        <w:t>Diamond</w:t>
      </w:r>
      <w:r w:rsidRPr="00173014">
        <w:rPr>
          <w:noProof/>
          <w:szCs w:val="24"/>
          <w:highlight w:val="cyan"/>
          <w:shd w:val="clear" w:color="auto" w:fill="D9D9D9"/>
        </w:rPr>
        <w:t xml:space="preserve">, </w:t>
      </w:r>
      <w:r w:rsidRPr="00173014">
        <w:rPr>
          <w:noProof/>
          <w:color w:val="FF0000"/>
          <w:szCs w:val="24"/>
          <w:highlight w:val="cyan"/>
          <w:shd w:val="clear" w:color="auto" w:fill="D9D9D9"/>
        </w:rPr>
        <w:t>B. S.</w:t>
      </w:r>
      <w:r w:rsidRPr="00173014">
        <w:rPr>
          <w:noProof/>
          <w:szCs w:val="24"/>
          <w:shd w:val="clear" w:color="auto" w:fill="D9D9D9"/>
        </w:rPr>
        <w:t xml:space="preserve">, </w:t>
      </w:r>
      <w:r w:rsidRPr="00173014">
        <w:rPr>
          <w:noProof/>
          <w:color w:val="0000FF"/>
          <w:szCs w:val="24"/>
          <w:highlight w:val="cyan"/>
          <w:shd w:val="clear" w:color="auto" w:fill="D9D9D9"/>
        </w:rPr>
        <w:t>Maerten-Rivera</w:t>
      </w:r>
      <w:r w:rsidRPr="00173014">
        <w:rPr>
          <w:noProof/>
          <w:szCs w:val="24"/>
          <w:highlight w:val="cyan"/>
          <w:shd w:val="clear" w:color="auto" w:fill="D9D9D9"/>
        </w:rPr>
        <w:t xml:space="preserve">, </w:t>
      </w:r>
      <w:r w:rsidRPr="00173014">
        <w:rPr>
          <w:noProof/>
          <w:color w:val="FF0000"/>
          <w:szCs w:val="24"/>
          <w:highlight w:val="cyan"/>
          <w:shd w:val="clear" w:color="auto" w:fill="D9D9D9"/>
        </w:rPr>
        <w:t>J. L.</w:t>
      </w:r>
      <w:r w:rsidRPr="00173014">
        <w:rPr>
          <w:noProof/>
          <w:szCs w:val="24"/>
          <w:shd w:val="clear" w:color="auto" w:fill="D9D9D9"/>
        </w:rPr>
        <w:t xml:space="preserve">, </w:t>
      </w:r>
      <w:r w:rsidRPr="00173014">
        <w:rPr>
          <w:noProof/>
          <w:color w:val="0000FF"/>
          <w:szCs w:val="24"/>
          <w:highlight w:val="cyan"/>
          <w:shd w:val="clear" w:color="auto" w:fill="D9D9D9"/>
        </w:rPr>
        <w:t>Rohrer</w:t>
      </w:r>
      <w:r w:rsidRPr="00173014">
        <w:rPr>
          <w:noProof/>
          <w:szCs w:val="24"/>
          <w:highlight w:val="cyan"/>
          <w:shd w:val="clear" w:color="auto" w:fill="D9D9D9"/>
        </w:rPr>
        <w:t xml:space="preserve">, </w:t>
      </w:r>
      <w:r w:rsidRPr="00173014">
        <w:rPr>
          <w:noProof/>
          <w:color w:val="FF0000"/>
          <w:szCs w:val="24"/>
          <w:highlight w:val="cyan"/>
          <w:shd w:val="clear" w:color="auto" w:fill="D9D9D9"/>
        </w:rPr>
        <w:t>R. E.</w:t>
      </w:r>
      <w:r w:rsidRPr="00173014">
        <w:rPr>
          <w:noProof/>
          <w:szCs w:val="24"/>
          <w:shd w:val="clear" w:color="auto" w:fill="D9D9D9"/>
        </w:rPr>
        <w:t xml:space="preserve">, &amp; </w:t>
      </w:r>
      <w:r w:rsidRPr="00173014">
        <w:rPr>
          <w:noProof/>
          <w:color w:val="0000FF"/>
          <w:szCs w:val="24"/>
          <w:highlight w:val="cyan"/>
          <w:shd w:val="clear" w:color="auto" w:fill="D9D9D9"/>
        </w:rPr>
        <w:t>Lee</w:t>
      </w:r>
      <w:r w:rsidRPr="00173014">
        <w:rPr>
          <w:noProof/>
          <w:szCs w:val="24"/>
          <w:highlight w:val="cyan"/>
          <w:shd w:val="clear" w:color="auto" w:fill="D9D9D9"/>
        </w:rPr>
        <w:t xml:space="preserve">, </w:t>
      </w:r>
      <w:r w:rsidRPr="00173014">
        <w:rPr>
          <w:noProof/>
          <w:color w:val="FF0000"/>
          <w:szCs w:val="24"/>
          <w:highlight w:val="cyan"/>
          <w:shd w:val="clear" w:color="auto" w:fill="D9D9D9"/>
        </w:rPr>
        <w:t>O.</w:t>
      </w:r>
      <w:r w:rsidRPr="00173014">
        <w:rPr>
          <w:noProof/>
          <w:szCs w:val="24"/>
          <w:shd w:val="clear" w:color="auto" w:fill="E6E6E6"/>
        </w:rPr>
        <w:t xml:space="preserve"> (</w:t>
      </w:r>
      <w:r w:rsidRPr="00173014">
        <w:rPr>
          <w:noProof/>
          <w:szCs w:val="24"/>
          <w:shd w:val="clear" w:color="auto" w:fill="99CCFF"/>
        </w:rPr>
        <w:t>2014</w:t>
      </w:r>
      <w:r w:rsidRPr="00173014">
        <w:rPr>
          <w:noProof/>
          <w:szCs w:val="24"/>
          <w:shd w:val="clear" w:color="auto" w:fill="E6E6E6"/>
        </w:rPr>
        <w:t xml:space="preserve">). </w:t>
      </w:r>
      <w:r w:rsidRPr="00173014">
        <w:rPr>
          <w:noProof/>
          <w:szCs w:val="24"/>
          <w:shd w:val="clear" w:color="auto" w:fill="CCFFCC"/>
        </w:rPr>
        <w:t>Effectiveness of a curricular and professional development intervention at improving elementary teachers’ science content knowledge and student achievement outcomes: Year 1 results</w:t>
      </w:r>
      <w:r w:rsidRPr="00173014">
        <w:rPr>
          <w:noProof/>
          <w:szCs w:val="24"/>
          <w:shd w:val="clear" w:color="auto" w:fill="E6E6E6"/>
        </w:rPr>
        <w:t xml:space="preserve">. </w:t>
      </w:r>
      <w:r w:rsidRPr="00173014">
        <w:rPr>
          <w:i/>
          <w:iCs/>
          <w:noProof/>
          <w:szCs w:val="24"/>
          <w:shd w:val="clear" w:color="auto" w:fill="C6D9F1"/>
        </w:rPr>
        <w:t>Journal of Research in Science Teaching</w:t>
      </w:r>
      <w:r w:rsidRPr="00173014">
        <w:rPr>
          <w:noProof/>
          <w:szCs w:val="24"/>
          <w:shd w:val="clear" w:color="auto" w:fill="E6E6E6"/>
        </w:rPr>
        <w:t xml:space="preserve">, </w:t>
      </w:r>
      <w:r w:rsidRPr="00173014">
        <w:rPr>
          <w:i/>
          <w:iCs/>
          <w:noProof/>
          <w:szCs w:val="24"/>
          <w:shd w:val="clear" w:color="auto" w:fill="B6DDE8"/>
        </w:rPr>
        <w:t>51</w:t>
      </w:r>
      <w:r w:rsidRPr="00173014">
        <w:rPr>
          <w:noProof/>
          <w:szCs w:val="24"/>
          <w:shd w:val="clear" w:color="auto" w:fill="FDE9D9"/>
        </w:rPr>
        <w:t>(5)</w:t>
      </w:r>
      <w:r w:rsidRPr="00173014">
        <w:rPr>
          <w:noProof/>
          <w:szCs w:val="24"/>
          <w:shd w:val="clear" w:color="auto" w:fill="E6E6E6"/>
        </w:rPr>
        <w:t xml:space="preserve">, </w:t>
      </w:r>
      <w:r w:rsidRPr="00173014">
        <w:rPr>
          <w:noProof/>
          <w:szCs w:val="24"/>
          <w:shd w:val="clear" w:color="auto" w:fill="66FFCC"/>
        </w:rPr>
        <w:t>635–658</w:t>
      </w:r>
      <w:r w:rsidRPr="00173014">
        <w:rPr>
          <w:noProof/>
          <w:szCs w:val="24"/>
          <w:shd w:val="clear" w:color="auto" w:fill="E6E6E6"/>
        </w:rPr>
        <w:t xml:space="preserve">. </w:t>
      </w:r>
      <w:r w:rsidRPr="00173014">
        <w:rPr>
          <w:noProof/>
          <w:szCs w:val="24"/>
          <w:shd w:val="clear" w:color="auto" w:fill="CCFFFF"/>
        </w:rPr>
        <w:t>https://doi.org/10.1002/tea.21148</w:t>
      </w:r>
      <w:bookmarkEnd w:id="15"/>
    </w:p>
    <w:p w14:paraId="6B74A8D5" w14:textId="77777777" w:rsidR="00357E34" w:rsidRPr="00173014" w:rsidRDefault="00357E34" w:rsidP="00723718">
      <w:pPr>
        <w:pStyle w:val="REF"/>
        <w:rPr>
          <w:noProof/>
        </w:rPr>
      </w:pPr>
      <w:bookmarkStart w:id="16" w:name="HueD_Ref10"/>
      <w:r w:rsidRPr="00173014">
        <w:rPr>
          <w:noProof/>
          <w:color w:val="0000FF"/>
          <w:szCs w:val="24"/>
          <w:highlight w:val="cyan"/>
          <w:shd w:val="clear" w:color="auto" w:fill="D9D9D9"/>
        </w:rPr>
        <w:t>Ghavifekr</w:t>
      </w:r>
      <w:r w:rsidRPr="00173014">
        <w:rPr>
          <w:noProof/>
          <w:szCs w:val="24"/>
          <w:highlight w:val="cyan"/>
          <w:shd w:val="clear" w:color="auto" w:fill="D9D9D9"/>
        </w:rPr>
        <w:t xml:space="preserve">, </w:t>
      </w:r>
      <w:r w:rsidRPr="00173014">
        <w:rPr>
          <w:noProof/>
          <w:color w:val="FF0000"/>
          <w:szCs w:val="24"/>
          <w:highlight w:val="cyan"/>
          <w:shd w:val="clear" w:color="auto" w:fill="D9D9D9"/>
        </w:rPr>
        <w:t>S.</w:t>
      </w:r>
      <w:r w:rsidRPr="00173014">
        <w:rPr>
          <w:noProof/>
          <w:szCs w:val="24"/>
          <w:shd w:val="clear" w:color="auto" w:fill="D9D9D9"/>
        </w:rPr>
        <w:t xml:space="preserve">, &amp; </w:t>
      </w:r>
      <w:r w:rsidRPr="00173014">
        <w:rPr>
          <w:noProof/>
          <w:color w:val="0000FF"/>
          <w:szCs w:val="24"/>
          <w:highlight w:val="cyan"/>
          <w:shd w:val="clear" w:color="auto" w:fill="D9D9D9"/>
        </w:rPr>
        <w:t>Rosdy</w:t>
      </w:r>
      <w:r w:rsidRPr="00173014">
        <w:rPr>
          <w:noProof/>
          <w:szCs w:val="24"/>
          <w:highlight w:val="cyan"/>
          <w:shd w:val="clear" w:color="auto" w:fill="D9D9D9"/>
        </w:rPr>
        <w:t xml:space="preserve">, </w:t>
      </w:r>
      <w:r w:rsidRPr="00173014">
        <w:rPr>
          <w:noProof/>
          <w:color w:val="FF0000"/>
          <w:szCs w:val="24"/>
          <w:highlight w:val="cyan"/>
          <w:shd w:val="clear" w:color="auto" w:fill="D9D9D9"/>
        </w:rPr>
        <w:t>W. A. W.</w:t>
      </w:r>
      <w:r w:rsidRPr="00173014">
        <w:rPr>
          <w:noProof/>
          <w:szCs w:val="24"/>
          <w:shd w:val="clear" w:color="auto" w:fill="E6E6E6"/>
        </w:rPr>
        <w:t xml:space="preserve"> (</w:t>
      </w:r>
      <w:r w:rsidRPr="00173014">
        <w:rPr>
          <w:noProof/>
          <w:szCs w:val="24"/>
          <w:shd w:val="clear" w:color="auto" w:fill="99CCFF"/>
        </w:rPr>
        <w:t>2015</w:t>
      </w:r>
      <w:r w:rsidRPr="00173014">
        <w:rPr>
          <w:noProof/>
          <w:szCs w:val="24"/>
          <w:shd w:val="clear" w:color="auto" w:fill="E6E6E6"/>
        </w:rPr>
        <w:t xml:space="preserve">). </w:t>
      </w:r>
      <w:r w:rsidRPr="00173014">
        <w:rPr>
          <w:noProof/>
          <w:szCs w:val="24"/>
          <w:shd w:val="clear" w:color="auto" w:fill="CCFFCC"/>
        </w:rPr>
        <w:t>Teaching and learning with technology: Effectiveness of ICT integration in schools</w:t>
      </w:r>
      <w:r w:rsidRPr="00C966F6">
        <w:rPr>
          <w:shd w:val="clear" w:color="auto" w:fill="E6E6E6"/>
        </w:rPr>
        <w:t xml:space="preserve">. </w:t>
      </w:r>
      <w:r w:rsidRPr="00C966F6">
        <w:rPr>
          <w:i/>
          <w:iCs/>
          <w:noProof/>
          <w:szCs w:val="24"/>
          <w:shd w:val="clear" w:color="auto" w:fill="C6D9F1"/>
        </w:rPr>
        <w:t>International Journal of Research in Education and Science</w:t>
      </w:r>
      <w:r w:rsidRPr="00C966F6">
        <w:rPr>
          <w:shd w:val="clear" w:color="auto" w:fill="E6E6E6"/>
        </w:rPr>
        <w:t>,</w:t>
      </w:r>
      <w:r w:rsidRPr="00FE77D8">
        <w:rPr>
          <w:shd w:val="clear" w:color="auto" w:fill="E6E6E6"/>
        </w:rPr>
        <w:t xml:space="preserve"> </w:t>
      </w:r>
      <w:r w:rsidRPr="00C966F6">
        <w:rPr>
          <w:i/>
          <w:iCs/>
          <w:noProof/>
          <w:szCs w:val="24"/>
          <w:shd w:val="clear" w:color="auto" w:fill="B6DDE8"/>
        </w:rPr>
        <w:t>1</w:t>
      </w:r>
      <w:r w:rsidRPr="00C966F6">
        <w:rPr>
          <w:noProof/>
          <w:szCs w:val="24"/>
          <w:shd w:val="clear" w:color="auto" w:fill="FDE9D9"/>
        </w:rPr>
        <w:t>(2)</w:t>
      </w:r>
      <w:r w:rsidRPr="00C966F6">
        <w:rPr>
          <w:shd w:val="clear" w:color="auto" w:fill="E6E6E6"/>
        </w:rPr>
        <w:t xml:space="preserve">, </w:t>
      </w:r>
      <w:r w:rsidRPr="00C966F6">
        <w:rPr>
          <w:noProof/>
          <w:szCs w:val="24"/>
          <w:shd w:val="clear" w:color="auto" w:fill="66FFCC"/>
        </w:rPr>
        <w:t>175–191</w:t>
      </w:r>
      <w:r w:rsidRPr="00173014">
        <w:rPr>
          <w:noProof/>
          <w:szCs w:val="24"/>
          <w:shd w:val="clear" w:color="auto" w:fill="E6E6E6"/>
        </w:rPr>
        <w:t xml:space="preserve">. </w:t>
      </w:r>
      <w:r w:rsidRPr="00173014">
        <w:rPr>
          <w:noProof/>
          <w:szCs w:val="24"/>
          <w:shd w:val="clear" w:color="auto" w:fill="CCFFFF"/>
        </w:rPr>
        <w:t>https://eric.ed.gov/?id=EJ1105224</w:t>
      </w:r>
      <w:bookmarkEnd w:id="16"/>
    </w:p>
    <w:p w14:paraId="757DD562" w14:textId="77777777" w:rsidR="00357E34" w:rsidRPr="00173014" w:rsidRDefault="00357E34" w:rsidP="00723718">
      <w:pPr>
        <w:pStyle w:val="REF"/>
        <w:rPr>
          <w:noProof/>
        </w:rPr>
      </w:pPr>
      <w:bookmarkStart w:id="17" w:name="HueD_Ref11"/>
      <w:r w:rsidRPr="00173014">
        <w:rPr>
          <w:noProof/>
          <w:color w:val="0000FF"/>
          <w:szCs w:val="24"/>
          <w:highlight w:val="cyan"/>
          <w:shd w:val="clear" w:color="auto" w:fill="D9D9D9"/>
        </w:rPr>
        <w:lastRenderedPageBreak/>
        <w:t>Gilbert</w:t>
      </w:r>
      <w:r w:rsidRPr="00173014">
        <w:rPr>
          <w:noProof/>
          <w:szCs w:val="24"/>
          <w:highlight w:val="cyan"/>
          <w:shd w:val="clear" w:color="auto" w:fill="D9D9D9"/>
        </w:rPr>
        <w:t xml:space="preserve">, </w:t>
      </w:r>
      <w:r w:rsidRPr="00173014">
        <w:rPr>
          <w:noProof/>
          <w:color w:val="FF0000"/>
          <w:szCs w:val="24"/>
          <w:highlight w:val="cyan"/>
          <w:shd w:val="clear" w:color="auto" w:fill="D9D9D9"/>
        </w:rPr>
        <w:t>J. K.</w:t>
      </w:r>
      <w:r w:rsidRPr="00173014">
        <w:rPr>
          <w:noProof/>
          <w:szCs w:val="24"/>
          <w:shd w:val="clear" w:color="auto" w:fill="D9D9D9"/>
        </w:rPr>
        <w:t xml:space="preserve">, </w:t>
      </w:r>
      <w:r w:rsidRPr="00173014">
        <w:rPr>
          <w:noProof/>
          <w:color w:val="0000FF"/>
          <w:szCs w:val="24"/>
          <w:highlight w:val="cyan"/>
          <w:shd w:val="clear" w:color="auto" w:fill="D9D9D9"/>
        </w:rPr>
        <w:t>Bulte</w:t>
      </w:r>
      <w:r w:rsidRPr="00173014">
        <w:rPr>
          <w:noProof/>
          <w:szCs w:val="24"/>
          <w:highlight w:val="cyan"/>
          <w:shd w:val="clear" w:color="auto" w:fill="D9D9D9"/>
        </w:rPr>
        <w:t xml:space="preserve">, </w:t>
      </w:r>
      <w:r w:rsidRPr="00173014">
        <w:rPr>
          <w:noProof/>
          <w:color w:val="FF0000"/>
          <w:szCs w:val="24"/>
          <w:highlight w:val="cyan"/>
          <w:shd w:val="clear" w:color="auto" w:fill="D9D9D9"/>
        </w:rPr>
        <w:t>A. M. W.</w:t>
      </w:r>
      <w:r w:rsidRPr="00173014">
        <w:rPr>
          <w:noProof/>
          <w:szCs w:val="24"/>
          <w:shd w:val="clear" w:color="auto" w:fill="D9D9D9"/>
        </w:rPr>
        <w:t xml:space="preserve">, &amp; </w:t>
      </w:r>
      <w:r w:rsidRPr="00173014">
        <w:rPr>
          <w:noProof/>
          <w:color w:val="0000FF"/>
          <w:szCs w:val="24"/>
          <w:highlight w:val="cyan"/>
          <w:shd w:val="clear" w:color="auto" w:fill="D9D9D9"/>
        </w:rPr>
        <w:t>Pilot</w:t>
      </w:r>
      <w:r w:rsidRPr="00173014">
        <w:rPr>
          <w:noProof/>
          <w:szCs w:val="24"/>
          <w:highlight w:val="cyan"/>
          <w:shd w:val="clear" w:color="auto" w:fill="D9D9D9"/>
        </w:rPr>
        <w:t xml:space="preserve">, </w:t>
      </w:r>
      <w:r w:rsidRPr="00173014">
        <w:rPr>
          <w:noProof/>
          <w:color w:val="FF0000"/>
          <w:szCs w:val="24"/>
          <w:highlight w:val="cyan"/>
          <w:shd w:val="clear" w:color="auto" w:fill="D9D9D9"/>
        </w:rPr>
        <w:t>A.</w:t>
      </w:r>
      <w:r w:rsidRPr="00173014">
        <w:rPr>
          <w:noProof/>
          <w:szCs w:val="24"/>
          <w:shd w:val="clear" w:color="auto" w:fill="E6E6E6"/>
        </w:rPr>
        <w:t xml:space="preserve"> (</w:t>
      </w:r>
      <w:r w:rsidRPr="00173014">
        <w:rPr>
          <w:noProof/>
          <w:szCs w:val="24"/>
          <w:shd w:val="clear" w:color="auto" w:fill="99CCFF"/>
        </w:rPr>
        <w:t>2011</w:t>
      </w:r>
      <w:r w:rsidRPr="00173014">
        <w:rPr>
          <w:noProof/>
          <w:szCs w:val="24"/>
          <w:shd w:val="clear" w:color="auto" w:fill="E6E6E6"/>
        </w:rPr>
        <w:t xml:space="preserve">). </w:t>
      </w:r>
      <w:r w:rsidRPr="00173014">
        <w:rPr>
          <w:noProof/>
          <w:szCs w:val="24"/>
          <w:shd w:val="clear" w:color="auto" w:fill="CCFFCC"/>
        </w:rPr>
        <w:t>Concept development and transfer in context-based science education</w:t>
      </w:r>
      <w:r w:rsidRPr="00173014">
        <w:rPr>
          <w:noProof/>
          <w:szCs w:val="24"/>
          <w:shd w:val="clear" w:color="auto" w:fill="E6E6E6"/>
        </w:rPr>
        <w:t xml:space="preserve">. </w:t>
      </w:r>
      <w:r w:rsidRPr="00173014">
        <w:rPr>
          <w:i/>
          <w:iCs/>
          <w:noProof/>
          <w:szCs w:val="24"/>
          <w:shd w:val="clear" w:color="auto" w:fill="C6D9F1"/>
        </w:rPr>
        <w:t>International Journal of Science Education</w:t>
      </w:r>
      <w:r w:rsidRPr="00173014">
        <w:rPr>
          <w:noProof/>
          <w:szCs w:val="24"/>
          <w:shd w:val="clear" w:color="auto" w:fill="E6E6E6"/>
        </w:rPr>
        <w:t xml:space="preserve">, </w:t>
      </w:r>
      <w:r w:rsidRPr="00173014">
        <w:rPr>
          <w:i/>
          <w:iCs/>
          <w:noProof/>
          <w:szCs w:val="24"/>
          <w:shd w:val="clear" w:color="auto" w:fill="B6DDE8"/>
        </w:rPr>
        <w:t>33</w:t>
      </w:r>
      <w:r w:rsidRPr="00173014">
        <w:rPr>
          <w:noProof/>
          <w:szCs w:val="24"/>
          <w:shd w:val="clear" w:color="auto" w:fill="FDE9D9"/>
        </w:rPr>
        <w:t>(6)</w:t>
      </w:r>
      <w:r w:rsidRPr="00173014">
        <w:rPr>
          <w:noProof/>
          <w:szCs w:val="24"/>
          <w:shd w:val="clear" w:color="auto" w:fill="E6E6E6"/>
        </w:rPr>
        <w:t xml:space="preserve">, </w:t>
      </w:r>
      <w:r w:rsidRPr="00173014">
        <w:rPr>
          <w:noProof/>
          <w:szCs w:val="24"/>
          <w:shd w:val="clear" w:color="auto" w:fill="66FFCC"/>
        </w:rPr>
        <w:t>817–837</w:t>
      </w:r>
      <w:r w:rsidRPr="00173014">
        <w:rPr>
          <w:noProof/>
          <w:szCs w:val="24"/>
          <w:shd w:val="clear" w:color="auto" w:fill="E6E6E6"/>
        </w:rPr>
        <w:t xml:space="preserve">. </w:t>
      </w:r>
      <w:r w:rsidRPr="00173014">
        <w:rPr>
          <w:noProof/>
          <w:szCs w:val="24"/>
          <w:shd w:val="clear" w:color="auto" w:fill="CCFFFF"/>
        </w:rPr>
        <w:t>https://doi.org/10.1080/09500693.2010.493185</w:t>
      </w:r>
      <w:bookmarkEnd w:id="17"/>
    </w:p>
    <w:p w14:paraId="777000EB" w14:textId="77777777" w:rsidR="00357E34" w:rsidRPr="00173014" w:rsidRDefault="00357E34" w:rsidP="00723718">
      <w:pPr>
        <w:pStyle w:val="REF"/>
        <w:rPr>
          <w:noProof/>
        </w:rPr>
      </w:pPr>
      <w:bookmarkStart w:id="18" w:name="HueD_Ref13"/>
      <w:r w:rsidRPr="00173014">
        <w:rPr>
          <w:noProof/>
          <w:color w:val="0000FF"/>
          <w:szCs w:val="24"/>
          <w:highlight w:val="cyan"/>
          <w:shd w:val="clear" w:color="auto" w:fill="D9D9D9"/>
        </w:rPr>
        <w:t>Jeanpierre</w:t>
      </w:r>
      <w:r w:rsidRPr="00173014">
        <w:rPr>
          <w:noProof/>
          <w:szCs w:val="24"/>
          <w:highlight w:val="cyan"/>
          <w:shd w:val="clear" w:color="auto" w:fill="D9D9D9"/>
        </w:rPr>
        <w:t xml:space="preserve">, </w:t>
      </w:r>
      <w:r w:rsidRPr="00173014">
        <w:rPr>
          <w:noProof/>
          <w:color w:val="FF0000"/>
          <w:szCs w:val="24"/>
          <w:highlight w:val="cyan"/>
          <w:shd w:val="clear" w:color="auto" w:fill="D9D9D9"/>
        </w:rPr>
        <w:t>B.</w:t>
      </w:r>
      <w:r w:rsidRPr="00173014">
        <w:rPr>
          <w:noProof/>
          <w:szCs w:val="24"/>
          <w:shd w:val="clear" w:color="auto" w:fill="D9D9D9"/>
        </w:rPr>
        <w:t xml:space="preserve">, </w:t>
      </w:r>
      <w:r w:rsidRPr="00173014">
        <w:rPr>
          <w:noProof/>
          <w:color w:val="0000FF"/>
          <w:szCs w:val="24"/>
          <w:highlight w:val="cyan"/>
          <w:shd w:val="clear" w:color="auto" w:fill="D9D9D9"/>
        </w:rPr>
        <w:t>Oberhauser</w:t>
      </w:r>
      <w:r w:rsidRPr="00173014">
        <w:rPr>
          <w:noProof/>
          <w:szCs w:val="24"/>
          <w:highlight w:val="cyan"/>
          <w:shd w:val="clear" w:color="auto" w:fill="D9D9D9"/>
        </w:rPr>
        <w:t xml:space="preserve">, </w:t>
      </w:r>
      <w:r w:rsidRPr="00173014">
        <w:rPr>
          <w:noProof/>
          <w:color w:val="FF0000"/>
          <w:szCs w:val="24"/>
          <w:highlight w:val="cyan"/>
          <w:shd w:val="clear" w:color="auto" w:fill="D9D9D9"/>
        </w:rPr>
        <w:t>K.</w:t>
      </w:r>
      <w:r w:rsidRPr="00173014">
        <w:rPr>
          <w:noProof/>
          <w:szCs w:val="24"/>
          <w:shd w:val="clear" w:color="auto" w:fill="D9D9D9"/>
        </w:rPr>
        <w:t xml:space="preserve">, &amp; </w:t>
      </w:r>
      <w:r w:rsidRPr="00173014">
        <w:rPr>
          <w:noProof/>
          <w:color w:val="0000FF"/>
          <w:szCs w:val="24"/>
          <w:highlight w:val="cyan"/>
          <w:shd w:val="clear" w:color="auto" w:fill="D9D9D9"/>
        </w:rPr>
        <w:t>Freeman</w:t>
      </w:r>
      <w:r w:rsidRPr="00173014">
        <w:rPr>
          <w:noProof/>
          <w:szCs w:val="24"/>
          <w:highlight w:val="cyan"/>
          <w:shd w:val="clear" w:color="auto" w:fill="D9D9D9"/>
        </w:rPr>
        <w:t xml:space="preserve">, </w:t>
      </w:r>
      <w:r w:rsidRPr="00173014">
        <w:rPr>
          <w:noProof/>
          <w:color w:val="FF0000"/>
          <w:szCs w:val="24"/>
          <w:highlight w:val="cyan"/>
          <w:shd w:val="clear" w:color="auto" w:fill="D9D9D9"/>
        </w:rPr>
        <w:t>C.</w:t>
      </w:r>
      <w:r w:rsidRPr="00173014">
        <w:rPr>
          <w:noProof/>
          <w:szCs w:val="24"/>
          <w:shd w:val="clear" w:color="auto" w:fill="E6E6E6"/>
        </w:rPr>
        <w:t xml:space="preserve"> (</w:t>
      </w:r>
      <w:r w:rsidRPr="00173014">
        <w:rPr>
          <w:noProof/>
          <w:szCs w:val="24"/>
          <w:shd w:val="clear" w:color="auto" w:fill="99CCFF"/>
        </w:rPr>
        <w:t>2005</w:t>
      </w:r>
      <w:r w:rsidRPr="00173014">
        <w:rPr>
          <w:noProof/>
          <w:szCs w:val="24"/>
          <w:shd w:val="clear" w:color="auto" w:fill="E6E6E6"/>
        </w:rPr>
        <w:t xml:space="preserve">). </w:t>
      </w:r>
      <w:r w:rsidRPr="00173014">
        <w:rPr>
          <w:noProof/>
          <w:szCs w:val="24"/>
          <w:shd w:val="clear" w:color="auto" w:fill="CCFFCC"/>
        </w:rPr>
        <w:t>Characteristics of professional development that effect change in secondary science teachers’ classroom practices</w:t>
      </w:r>
      <w:r w:rsidRPr="00173014">
        <w:rPr>
          <w:noProof/>
          <w:szCs w:val="24"/>
          <w:shd w:val="clear" w:color="auto" w:fill="E6E6E6"/>
        </w:rPr>
        <w:t xml:space="preserve">. </w:t>
      </w:r>
      <w:r w:rsidRPr="00173014">
        <w:rPr>
          <w:i/>
          <w:iCs/>
          <w:noProof/>
          <w:szCs w:val="24"/>
          <w:shd w:val="clear" w:color="auto" w:fill="C6D9F1"/>
        </w:rPr>
        <w:t>Journal of Research in Science Teaching</w:t>
      </w:r>
      <w:r w:rsidRPr="00173014">
        <w:rPr>
          <w:noProof/>
          <w:szCs w:val="24"/>
          <w:shd w:val="clear" w:color="auto" w:fill="E6E6E6"/>
        </w:rPr>
        <w:t xml:space="preserve">, </w:t>
      </w:r>
      <w:r w:rsidRPr="00173014">
        <w:rPr>
          <w:i/>
          <w:iCs/>
          <w:noProof/>
          <w:szCs w:val="24"/>
          <w:shd w:val="clear" w:color="auto" w:fill="B6DDE8"/>
        </w:rPr>
        <w:t>42</w:t>
      </w:r>
      <w:r w:rsidRPr="00173014">
        <w:rPr>
          <w:noProof/>
          <w:szCs w:val="24"/>
          <w:shd w:val="clear" w:color="auto" w:fill="FDE9D9"/>
        </w:rPr>
        <w:t>(6)</w:t>
      </w:r>
      <w:r w:rsidRPr="00173014">
        <w:rPr>
          <w:noProof/>
          <w:szCs w:val="24"/>
          <w:shd w:val="clear" w:color="auto" w:fill="E6E6E6"/>
        </w:rPr>
        <w:t xml:space="preserve">, </w:t>
      </w:r>
      <w:r w:rsidRPr="00173014">
        <w:rPr>
          <w:noProof/>
          <w:szCs w:val="24"/>
          <w:shd w:val="clear" w:color="auto" w:fill="66FFCC"/>
        </w:rPr>
        <w:t>668–690</w:t>
      </w:r>
      <w:r w:rsidRPr="00173014">
        <w:rPr>
          <w:noProof/>
          <w:szCs w:val="24"/>
          <w:shd w:val="clear" w:color="auto" w:fill="E6E6E6"/>
        </w:rPr>
        <w:t xml:space="preserve">. </w:t>
      </w:r>
      <w:r w:rsidRPr="00173014">
        <w:rPr>
          <w:noProof/>
          <w:szCs w:val="24"/>
          <w:shd w:val="clear" w:color="auto" w:fill="CCFFFF"/>
        </w:rPr>
        <w:t>https://doi.org/10.1002/tea.20069</w:t>
      </w:r>
      <w:bookmarkEnd w:id="18"/>
    </w:p>
    <w:p w14:paraId="1EE01C01" w14:textId="77777777" w:rsidR="00357E34" w:rsidRPr="00173014" w:rsidRDefault="00357E34" w:rsidP="00723718">
      <w:pPr>
        <w:pStyle w:val="REF"/>
        <w:rPr>
          <w:noProof/>
        </w:rPr>
      </w:pPr>
      <w:bookmarkStart w:id="19" w:name="HueD_Ref14"/>
      <w:r w:rsidRPr="00173014">
        <w:rPr>
          <w:noProof/>
          <w:color w:val="0000FF"/>
          <w:szCs w:val="24"/>
          <w:highlight w:val="cyan"/>
          <w:shd w:val="clear" w:color="auto" w:fill="D9D9D9"/>
        </w:rPr>
        <w:t>Krapp</w:t>
      </w:r>
      <w:r w:rsidRPr="00173014">
        <w:rPr>
          <w:noProof/>
          <w:szCs w:val="24"/>
          <w:highlight w:val="cyan"/>
          <w:shd w:val="clear" w:color="auto" w:fill="D9D9D9"/>
        </w:rPr>
        <w:t xml:space="preserve">, </w:t>
      </w:r>
      <w:r w:rsidRPr="00173014">
        <w:rPr>
          <w:noProof/>
          <w:color w:val="FF0000"/>
          <w:szCs w:val="24"/>
          <w:highlight w:val="cyan"/>
          <w:shd w:val="clear" w:color="auto" w:fill="D9D9D9"/>
        </w:rPr>
        <w:t>A.</w:t>
      </w:r>
      <w:r w:rsidRPr="00173014">
        <w:rPr>
          <w:noProof/>
          <w:szCs w:val="24"/>
          <w:shd w:val="clear" w:color="auto" w:fill="D9D9D9"/>
        </w:rPr>
        <w:t xml:space="preserve">, &amp; </w:t>
      </w:r>
      <w:r w:rsidRPr="00173014">
        <w:rPr>
          <w:noProof/>
          <w:color w:val="0000FF"/>
          <w:szCs w:val="24"/>
          <w:highlight w:val="cyan"/>
          <w:shd w:val="clear" w:color="auto" w:fill="D9D9D9"/>
        </w:rPr>
        <w:t>Prenzel</w:t>
      </w:r>
      <w:r w:rsidRPr="00173014">
        <w:rPr>
          <w:noProof/>
          <w:szCs w:val="24"/>
          <w:highlight w:val="cyan"/>
          <w:shd w:val="clear" w:color="auto" w:fill="D9D9D9"/>
        </w:rPr>
        <w:t xml:space="preserve">, </w:t>
      </w:r>
      <w:r w:rsidRPr="00173014">
        <w:rPr>
          <w:noProof/>
          <w:color w:val="FF0000"/>
          <w:szCs w:val="24"/>
          <w:highlight w:val="cyan"/>
          <w:shd w:val="clear" w:color="auto" w:fill="D9D9D9"/>
        </w:rPr>
        <w:t>M.</w:t>
      </w:r>
      <w:r w:rsidRPr="00173014">
        <w:rPr>
          <w:noProof/>
          <w:szCs w:val="24"/>
          <w:shd w:val="clear" w:color="auto" w:fill="E6E6E6"/>
        </w:rPr>
        <w:t xml:space="preserve"> (</w:t>
      </w:r>
      <w:r w:rsidRPr="00173014">
        <w:rPr>
          <w:noProof/>
          <w:szCs w:val="24"/>
          <w:shd w:val="clear" w:color="auto" w:fill="99CCFF"/>
        </w:rPr>
        <w:t>2011</w:t>
      </w:r>
      <w:r w:rsidRPr="00173014">
        <w:rPr>
          <w:noProof/>
          <w:szCs w:val="24"/>
          <w:shd w:val="clear" w:color="auto" w:fill="E6E6E6"/>
        </w:rPr>
        <w:t xml:space="preserve">). </w:t>
      </w:r>
      <w:r w:rsidRPr="00173014">
        <w:rPr>
          <w:noProof/>
          <w:szCs w:val="24"/>
          <w:shd w:val="clear" w:color="auto" w:fill="CCFFCC"/>
        </w:rPr>
        <w:t>Research on interest in science: Theories, methods, and findings</w:t>
      </w:r>
      <w:r w:rsidRPr="00173014">
        <w:rPr>
          <w:noProof/>
          <w:szCs w:val="24"/>
          <w:shd w:val="clear" w:color="auto" w:fill="E6E6E6"/>
        </w:rPr>
        <w:t xml:space="preserve">. </w:t>
      </w:r>
      <w:r w:rsidRPr="00173014">
        <w:rPr>
          <w:i/>
          <w:iCs/>
          <w:noProof/>
          <w:szCs w:val="24"/>
          <w:shd w:val="clear" w:color="auto" w:fill="C6D9F1"/>
        </w:rPr>
        <w:t>International Journal of Science Education</w:t>
      </w:r>
      <w:r w:rsidRPr="00173014">
        <w:rPr>
          <w:noProof/>
          <w:szCs w:val="24"/>
          <w:shd w:val="clear" w:color="auto" w:fill="E6E6E6"/>
        </w:rPr>
        <w:t xml:space="preserve">, </w:t>
      </w:r>
      <w:r w:rsidRPr="00173014">
        <w:rPr>
          <w:i/>
          <w:iCs/>
          <w:noProof/>
          <w:szCs w:val="24"/>
          <w:shd w:val="clear" w:color="auto" w:fill="B6DDE8"/>
        </w:rPr>
        <w:t>33</w:t>
      </w:r>
      <w:r w:rsidRPr="00173014">
        <w:rPr>
          <w:noProof/>
          <w:szCs w:val="24"/>
          <w:shd w:val="clear" w:color="auto" w:fill="FDE9D9"/>
        </w:rPr>
        <w:t>(1)</w:t>
      </w:r>
      <w:r w:rsidRPr="00173014">
        <w:rPr>
          <w:noProof/>
          <w:szCs w:val="24"/>
          <w:shd w:val="clear" w:color="auto" w:fill="E6E6E6"/>
        </w:rPr>
        <w:t xml:space="preserve">, </w:t>
      </w:r>
      <w:r w:rsidRPr="00173014">
        <w:rPr>
          <w:noProof/>
          <w:szCs w:val="24"/>
          <w:shd w:val="clear" w:color="auto" w:fill="66FFCC"/>
        </w:rPr>
        <w:t>27–50</w:t>
      </w:r>
      <w:r w:rsidRPr="00173014">
        <w:rPr>
          <w:noProof/>
          <w:szCs w:val="24"/>
          <w:shd w:val="clear" w:color="auto" w:fill="E6E6E6"/>
        </w:rPr>
        <w:t xml:space="preserve">. </w:t>
      </w:r>
      <w:r w:rsidRPr="00173014">
        <w:rPr>
          <w:noProof/>
          <w:szCs w:val="24"/>
          <w:shd w:val="clear" w:color="auto" w:fill="CCFFFF"/>
        </w:rPr>
        <w:t>https://doi.org/10.1080/09500693.2010.518645</w:t>
      </w:r>
      <w:bookmarkEnd w:id="19"/>
    </w:p>
    <w:p w14:paraId="169F03BE" w14:textId="77777777" w:rsidR="00357E34" w:rsidRPr="00173014" w:rsidRDefault="00357E34" w:rsidP="00723718">
      <w:pPr>
        <w:pStyle w:val="REF"/>
        <w:rPr>
          <w:noProof/>
        </w:rPr>
      </w:pPr>
      <w:bookmarkStart w:id="20" w:name="HueD_Ref15"/>
      <w:r w:rsidRPr="00173014">
        <w:rPr>
          <w:noProof/>
          <w:color w:val="0000FF"/>
          <w:szCs w:val="24"/>
          <w:highlight w:val="cyan"/>
          <w:shd w:val="clear" w:color="auto" w:fill="D9D9D9"/>
        </w:rPr>
        <w:t>Li</w:t>
      </w:r>
      <w:r w:rsidRPr="00173014">
        <w:rPr>
          <w:noProof/>
          <w:szCs w:val="24"/>
          <w:highlight w:val="cyan"/>
          <w:shd w:val="clear" w:color="auto" w:fill="D9D9D9"/>
        </w:rPr>
        <w:t xml:space="preserve">, </w:t>
      </w:r>
      <w:r w:rsidRPr="00173014">
        <w:rPr>
          <w:noProof/>
          <w:color w:val="FF0000"/>
          <w:szCs w:val="24"/>
          <w:highlight w:val="cyan"/>
          <w:shd w:val="clear" w:color="auto" w:fill="D9D9D9"/>
        </w:rPr>
        <w:t>Y.</w:t>
      </w:r>
      <w:r w:rsidRPr="00173014">
        <w:rPr>
          <w:noProof/>
          <w:szCs w:val="24"/>
          <w:shd w:val="clear" w:color="auto" w:fill="D9D9D9"/>
        </w:rPr>
        <w:t xml:space="preserve">, &amp; </w:t>
      </w:r>
      <w:r w:rsidRPr="00173014">
        <w:rPr>
          <w:noProof/>
          <w:color w:val="0000FF"/>
          <w:szCs w:val="24"/>
          <w:highlight w:val="cyan"/>
          <w:shd w:val="clear" w:color="auto" w:fill="D9D9D9"/>
        </w:rPr>
        <w:t>Xie</w:t>
      </w:r>
      <w:r w:rsidRPr="00173014">
        <w:rPr>
          <w:noProof/>
          <w:szCs w:val="24"/>
          <w:highlight w:val="cyan"/>
          <w:shd w:val="clear" w:color="auto" w:fill="D9D9D9"/>
        </w:rPr>
        <w:t xml:space="preserve">, </w:t>
      </w:r>
      <w:r w:rsidRPr="00173014">
        <w:rPr>
          <w:noProof/>
          <w:color w:val="FF0000"/>
          <w:szCs w:val="24"/>
          <w:highlight w:val="cyan"/>
          <w:shd w:val="clear" w:color="auto" w:fill="D9D9D9"/>
        </w:rPr>
        <w:t>Y.</w:t>
      </w:r>
      <w:r w:rsidRPr="00173014">
        <w:rPr>
          <w:noProof/>
          <w:szCs w:val="24"/>
          <w:shd w:val="clear" w:color="auto" w:fill="E6E6E6"/>
        </w:rPr>
        <w:t xml:space="preserve"> (</w:t>
      </w:r>
      <w:r w:rsidRPr="00173014">
        <w:rPr>
          <w:noProof/>
          <w:szCs w:val="24"/>
          <w:shd w:val="clear" w:color="auto" w:fill="99CCFF"/>
        </w:rPr>
        <w:t>2020</w:t>
      </w:r>
      <w:r w:rsidRPr="00173014">
        <w:rPr>
          <w:noProof/>
          <w:szCs w:val="24"/>
          <w:shd w:val="clear" w:color="auto" w:fill="E6E6E6"/>
        </w:rPr>
        <w:t xml:space="preserve">). </w:t>
      </w:r>
      <w:r w:rsidRPr="00173014">
        <w:rPr>
          <w:noProof/>
          <w:szCs w:val="24"/>
          <w:shd w:val="clear" w:color="auto" w:fill="CCFFCC"/>
        </w:rPr>
        <w:t>Is a picture worth a thousand words?</w:t>
      </w:r>
      <w:r w:rsidRPr="00173014">
        <w:rPr>
          <w:noProof/>
          <w:szCs w:val="24"/>
          <w:shd w:val="clear" w:color="auto" w:fill="E6E6E6"/>
        </w:rPr>
        <w:t xml:space="preserve"> </w:t>
      </w:r>
      <w:r w:rsidRPr="00173014">
        <w:rPr>
          <w:noProof/>
          <w:szCs w:val="24"/>
          <w:shd w:val="clear" w:color="auto" w:fill="CCFFCC"/>
        </w:rPr>
        <w:t>An empirical study of image content and social media engagement</w:t>
      </w:r>
      <w:r w:rsidRPr="00ED7CC6">
        <w:rPr>
          <w:shd w:val="clear" w:color="auto" w:fill="E6E6E6"/>
        </w:rPr>
        <w:t xml:space="preserve">. </w:t>
      </w:r>
      <w:r w:rsidRPr="00173014">
        <w:rPr>
          <w:i/>
          <w:iCs/>
          <w:noProof/>
          <w:szCs w:val="24"/>
          <w:shd w:val="clear" w:color="auto" w:fill="C6D9F1"/>
        </w:rPr>
        <w:t>Journal of Marketing Research</w:t>
      </w:r>
      <w:r w:rsidRPr="00173014">
        <w:rPr>
          <w:noProof/>
          <w:szCs w:val="24"/>
          <w:shd w:val="clear" w:color="auto" w:fill="E6E6E6"/>
        </w:rPr>
        <w:t xml:space="preserve">, </w:t>
      </w:r>
      <w:r w:rsidRPr="00173014">
        <w:rPr>
          <w:i/>
          <w:iCs/>
          <w:noProof/>
          <w:szCs w:val="24"/>
          <w:shd w:val="clear" w:color="auto" w:fill="B6DDE8"/>
        </w:rPr>
        <w:t>57</w:t>
      </w:r>
      <w:r w:rsidRPr="00173014">
        <w:rPr>
          <w:noProof/>
          <w:szCs w:val="24"/>
          <w:shd w:val="clear" w:color="auto" w:fill="FDE9D9"/>
        </w:rPr>
        <w:t>(1)</w:t>
      </w:r>
      <w:r w:rsidRPr="00173014">
        <w:rPr>
          <w:noProof/>
          <w:szCs w:val="24"/>
          <w:shd w:val="clear" w:color="auto" w:fill="E6E6E6"/>
        </w:rPr>
        <w:t xml:space="preserve">, </w:t>
      </w:r>
      <w:r w:rsidRPr="00173014">
        <w:rPr>
          <w:noProof/>
          <w:szCs w:val="24"/>
          <w:shd w:val="clear" w:color="auto" w:fill="66FFCC"/>
        </w:rPr>
        <w:t>1–19</w:t>
      </w:r>
      <w:r w:rsidRPr="00173014">
        <w:rPr>
          <w:noProof/>
          <w:szCs w:val="24"/>
          <w:shd w:val="clear" w:color="auto" w:fill="E6E6E6"/>
        </w:rPr>
        <w:t xml:space="preserve">. </w:t>
      </w:r>
      <w:r w:rsidRPr="00173014">
        <w:rPr>
          <w:noProof/>
          <w:szCs w:val="24"/>
          <w:shd w:val="clear" w:color="auto" w:fill="CCFFFF"/>
        </w:rPr>
        <w:t>https://doi.org/10.1177/0022243719881113</w:t>
      </w:r>
      <w:bookmarkEnd w:id="20"/>
    </w:p>
    <w:p w14:paraId="6D5F5E65" w14:textId="77777777" w:rsidR="00357E34" w:rsidRPr="00173014" w:rsidRDefault="00357E34" w:rsidP="00723718">
      <w:pPr>
        <w:pStyle w:val="REF"/>
        <w:rPr>
          <w:noProof/>
        </w:rPr>
      </w:pPr>
      <w:bookmarkStart w:id="21" w:name="HueD_Ref16"/>
      <w:r w:rsidRPr="00173014">
        <w:rPr>
          <w:noProof/>
          <w:color w:val="0000FF"/>
          <w:szCs w:val="24"/>
          <w:highlight w:val="cyan"/>
          <w:shd w:val="clear" w:color="auto" w:fill="D9D9D9"/>
        </w:rPr>
        <w:t>Majetic</w:t>
      </w:r>
      <w:r w:rsidRPr="00173014">
        <w:rPr>
          <w:noProof/>
          <w:szCs w:val="24"/>
          <w:highlight w:val="cyan"/>
          <w:shd w:val="clear" w:color="auto" w:fill="D9D9D9"/>
        </w:rPr>
        <w:t xml:space="preserve">, </w:t>
      </w:r>
      <w:r w:rsidRPr="00173014">
        <w:rPr>
          <w:noProof/>
          <w:color w:val="FF0000"/>
          <w:szCs w:val="24"/>
          <w:highlight w:val="cyan"/>
          <w:shd w:val="clear" w:color="auto" w:fill="D9D9D9"/>
        </w:rPr>
        <w:t>C.</w:t>
      </w:r>
      <w:r w:rsidRPr="00173014">
        <w:rPr>
          <w:noProof/>
          <w:szCs w:val="24"/>
          <w:shd w:val="clear" w:color="auto" w:fill="D9D9D9"/>
        </w:rPr>
        <w:t xml:space="preserve">, &amp; </w:t>
      </w:r>
      <w:r w:rsidRPr="00173014">
        <w:rPr>
          <w:noProof/>
          <w:color w:val="0000FF"/>
          <w:szCs w:val="24"/>
          <w:highlight w:val="cyan"/>
          <w:shd w:val="clear" w:color="auto" w:fill="D9D9D9"/>
        </w:rPr>
        <w:t>Pellegrino</w:t>
      </w:r>
      <w:r w:rsidRPr="00173014">
        <w:rPr>
          <w:noProof/>
          <w:szCs w:val="24"/>
          <w:highlight w:val="cyan"/>
          <w:shd w:val="clear" w:color="auto" w:fill="D9D9D9"/>
        </w:rPr>
        <w:t xml:space="preserve">, </w:t>
      </w:r>
      <w:r w:rsidRPr="00173014">
        <w:rPr>
          <w:noProof/>
          <w:color w:val="FF0000"/>
          <w:szCs w:val="24"/>
          <w:highlight w:val="cyan"/>
          <w:shd w:val="clear" w:color="auto" w:fill="D9D9D9"/>
        </w:rPr>
        <w:t>C.</w:t>
      </w:r>
      <w:r w:rsidRPr="00173014">
        <w:rPr>
          <w:noProof/>
          <w:szCs w:val="24"/>
          <w:shd w:val="clear" w:color="auto" w:fill="E6E6E6"/>
        </w:rPr>
        <w:t xml:space="preserve"> (</w:t>
      </w:r>
      <w:r w:rsidRPr="00173014">
        <w:rPr>
          <w:noProof/>
          <w:szCs w:val="24"/>
          <w:shd w:val="clear" w:color="auto" w:fill="99CCFF"/>
        </w:rPr>
        <w:t>2014</w:t>
      </w:r>
      <w:r w:rsidRPr="00173014">
        <w:rPr>
          <w:noProof/>
          <w:szCs w:val="24"/>
          <w:shd w:val="clear" w:color="auto" w:fill="E6E6E6"/>
        </w:rPr>
        <w:t xml:space="preserve">). </w:t>
      </w:r>
      <w:r w:rsidRPr="00173014">
        <w:rPr>
          <w:noProof/>
          <w:szCs w:val="24"/>
          <w:shd w:val="clear" w:color="auto" w:fill="CCFFCC"/>
        </w:rPr>
        <w:t>When science and information literacy meet: An approach to exploring the sources of science news with non-science majors</w:t>
      </w:r>
      <w:r w:rsidRPr="00173014">
        <w:rPr>
          <w:noProof/>
          <w:szCs w:val="24"/>
          <w:shd w:val="clear" w:color="auto" w:fill="E6E6E6"/>
        </w:rPr>
        <w:t xml:space="preserve">. </w:t>
      </w:r>
      <w:r w:rsidRPr="00173014">
        <w:rPr>
          <w:i/>
          <w:iCs/>
          <w:noProof/>
          <w:szCs w:val="24"/>
          <w:shd w:val="clear" w:color="auto" w:fill="C6D9F1"/>
        </w:rPr>
        <w:t>College Teaching</w:t>
      </w:r>
      <w:r w:rsidRPr="00173014">
        <w:rPr>
          <w:noProof/>
          <w:szCs w:val="24"/>
          <w:shd w:val="clear" w:color="auto" w:fill="E6E6E6"/>
        </w:rPr>
        <w:t xml:space="preserve">, </w:t>
      </w:r>
      <w:r w:rsidRPr="00173014">
        <w:rPr>
          <w:i/>
          <w:iCs/>
          <w:noProof/>
          <w:szCs w:val="24"/>
          <w:shd w:val="clear" w:color="auto" w:fill="B6DDE8"/>
        </w:rPr>
        <w:t>62</w:t>
      </w:r>
      <w:r w:rsidRPr="00173014">
        <w:rPr>
          <w:noProof/>
          <w:szCs w:val="24"/>
          <w:shd w:val="clear" w:color="auto" w:fill="FDE9D9"/>
        </w:rPr>
        <w:t>(3)</w:t>
      </w:r>
      <w:r w:rsidRPr="00173014">
        <w:rPr>
          <w:noProof/>
          <w:szCs w:val="24"/>
          <w:shd w:val="clear" w:color="auto" w:fill="E6E6E6"/>
        </w:rPr>
        <w:t xml:space="preserve">, </w:t>
      </w:r>
      <w:r w:rsidRPr="00173014">
        <w:rPr>
          <w:noProof/>
          <w:szCs w:val="24"/>
          <w:shd w:val="clear" w:color="auto" w:fill="66FFCC"/>
        </w:rPr>
        <w:t>107–112</w:t>
      </w:r>
      <w:r w:rsidRPr="00173014">
        <w:rPr>
          <w:noProof/>
          <w:szCs w:val="24"/>
          <w:shd w:val="clear" w:color="auto" w:fill="E6E6E6"/>
        </w:rPr>
        <w:t xml:space="preserve">. </w:t>
      </w:r>
      <w:r w:rsidRPr="00173014">
        <w:rPr>
          <w:noProof/>
          <w:szCs w:val="24"/>
          <w:shd w:val="clear" w:color="auto" w:fill="CCFFFF"/>
        </w:rPr>
        <w:t>https://doi.org/10.1080/87567555.2014.916650</w:t>
      </w:r>
      <w:bookmarkEnd w:id="21"/>
    </w:p>
    <w:p w14:paraId="7EB548BE" w14:textId="77777777" w:rsidR="00357E34" w:rsidRPr="00173014" w:rsidRDefault="00357E34" w:rsidP="00723718">
      <w:pPr>
        <w:pStyle w:val="REF"/>
        <w:rPr>
          <w:noProof/>
        </w:rPr>
      </w:pPr>
      <w:bookmarkStart w:id="22" w:name="HueD_Ref17"/>
      <w:r w:rsidRPr="00173014">
        <w:rPr>
          <w:noProof/>
          <w:color w:val="0000FF"/>
          <w:szCs w:val="24"/>
          <w:highlight w:val="cyan"/>
          <w:shd w:val="clear" w:color="auto" w:fill="D9D9D9"/>
        </w:rPr>
        <w:t>Majetic</w:t>
      </w:r>
      <w:r w:rsidRPr="00173014">
        <w:rPr>
          <w:noProof/>
          <w:szCs w:val="24"/>
          <w:highlight w:val="cyan"/>
          <w:shd w:val="clear" w:color="auto" w:fill="D9D9D9"/>
        </w:rPr>
        <w:t xml:space="preserve">, </w:t>
      </w:r>
      <w:r w:rsidRPr="00173014">
        <w:rPr>
          <w:noProof/>
          <w:color w:val="FF0000"/>
          <w:szCs w:val="24"/>
          <w:highlight w:val="cyan"/>
          <w:shd w:val="clear" w:color="auto" w:fill="D9D9D9"/>
        </w:rPr>
        <w:t>C.</w:t>
      </w:r>
      <w:r w:rsidRPr="00173014">
        <w:rPr>
          <w:noProof/>
          <w:szCs w:val="24"/>
          <w:shd w:val="clear" w:color="auto" w:fill="D9D9D9"/>
        </w:rPr>
        <w:t xml:space="preserve">, &amp; </w:t>
      </w:r>
      <w:r w:rsidRPr="00173014">
        <w:rPr>
          <w:noProof/>
          <w:color w:val="0000FF"/>
          <w:szCs w:val="24"/>
          <w:highlight w:val="cyan"/>
          <w:shd w:val="clear" w:color="auto" w:fill="D9D9D9"/>
        </w:rPr>
        <w:t>Pellegrino</w:t>
      </w:r>
      <w:r w:rsidRPr="00173014">
        <w:rPr>
          <w:noProof/>
          <w:szCs w:val="24"/>
          <w:highlight w:val="cyan"/>
          <w:shd w:val="clear" w:color="auto" w:fill="D9D9D9"/>
        </w:rPr>
        <w:t xml:space="preserve">, </w:t>
      </w:r>
      <w:r w:rsidRPr="00173014">
        <w:rPr>
          <w:noProof/>
          <w:color w:val="FF0000"/>
          <w:szCs w:val="24"/>
          <w:highlight w:val="cyan"/>
          <w:shd w:val="clear" w:color="auto" w:fill="D9D9D9"/>
        </w:rPr>
        <w:t>C.</w:t>
      </w:r>
      <w:r w:rsidRPr="00173014">
        <w:rPr>
          <w:noProof/>
          <w:szCs w:val="24"/>
          <w:shd w:val="clear" w:color="auto" w:fill="E6E6E6"/>
        </w:rPr>
        <w:t xml:space="preserve"> (</w:t>
      </w:r>
      <w:r w:rsidRPr="00173014">
        <w:rPr>
          <w:noProof/>
          <w:szCs w:val="24"/>
          <w:shd w:val="clear" w:color="auto" w:fill="99CCFF"/>
        </w:rPr>
        <w:t>2018</w:t>
      </w:r>
      <w:r w:rsidRPr="00173014">
        <w:rPr>
          <w:noProof/>
          <w:szCs w:val="24"/>
          <w:shd w:val="clear" w:color="auto" w:fill="E6E6E6"/>
        </w:rPr>
        <w:t xml:space="preserve">). </w:t>
      </w:r>
      <w:r w:rsidRPr="00173014">
        <w:rPr>
          <w:noProof/>
          <w:szCs w:val="24"/>
          <w:shd w:val="clear" w:color="auto" w:fill="CCFFCC"/>
        </w:rPr>
        <w:t>Building information literacy skills using science news media: Evidence for a hands-on approach</w:t>
      </w:r>
      <w:r w:rsidRPr="00173014">
        <w:rPr>
          <w:noProof/>
          <w:szCs w:val="24"/>
          <w:shd w:val="clear" w:color="auto" w:fill="E6E6E6"/>
        </w:rPr>
        <w:t xml:space="preserve">. </w:t>
      </w:r>
      <w:r w:rsidRPr="00173014">
        <w:rPr>
          <w:i/>
          <w:iCs/>
          <w:noProof/>
          <w:szCs w:val="24"/>
          <w:shd w:val="clear" w:color="auto" w:fill="C6D9F1"/>
        </w:rPr>
        <w:t>Journal of College Science Teaching</w:t>
      </w:r>
      <w:r w:rsidRPr="00173014">
        <w:rPr>
          <w:noProof/>
          <w:szCs w:val="24"/>
          <w:shd w:val="clear" w:color="auto" w:fill="E6E6E6"/>
        </w:rPr>
        <w:t xml:space="preserve">, </w:t>
      </w:r>
      <w:r w:rsidRPr="00173014">
        <w:rPr>
          <w:i/>
          <w:iCs/>
          <w:noProof/>
          <w:szCs w:val="24"/>
          <w:shd w:val="clear" w:color="auto" w:fill="B6DDE8"/>
        </w:rPr>
        <w:t>48</w:t>
      </w:r>
      <w:r w:rsidRPr="00173014">
        <w:rPr>
          <w:noProof/>
          <w:szCs w:val="24"/>
          <w:shd w:val="clear" w:color="auto" w:fill="FDE9D9"/>
        </w:rPr>
        <w:t>(1)</w:t>
      </w:r>
      <w:r w:rsidRPr="00173014">
        <w:rPr>
          <w:noProof/>
          <w:szCs w:val="24"/>
          <w:shd w:val="clear" w:color="auto" w:fill="E6E6E6"/>
        </w:rPr>
        <w:t xml:space="preserve">, </w:t>
      </w:r>
      <w:r w:rsidRPr="00173014">
        <w:rPr>
          <w:noProof/>
          <w:szCs w:val="24"/>
          <w:shd w:val="clear" w:color="auto" w:fill="66FFCC"/>
        </w:rPr>
        <w:t>83–91</w:t>
      </w:r>
      <w:r w:rsidRPr="00173014">
        <w:rPr>
          <w:noProof/>
          <w:szCs w:val="24"/>
          <w:shd w:val="clear" w:color="auto" w:fill="E6E6E6"/>
        </w:rPr>
        <w:t xml:space="preserve">. </w:t>
      </w:r>
      <w:r w:rsidRPr="00173014">
        <w:rPr>
          <w:noProof/>
          <w:szCs w:val="24"/>
          <w:shd w:val="clear" w:color="auto" w:fill="CCFFFF"/>
        </w:rPr>
        <w:t>https://doi.org/10.2505/4/jcst18_048_01_83</w:t>
      </w:r>
      <w:bookmarkEnd w:id="22"/>
    </w:p>
    <w:p w14:paraId="0BB48B33" w14:textId="77777777" w:rsidR="00357E34" w:rsidRPr="00384779" w:rsidRDefault="00357E34" w:rsidP="00723718">
      <w:pPr>
        <w:pStyle w:val="REF"/>
      </w:pPr>
      <w:bookmarkStart w:id="23" w:name="HueD_Ref12"/>
      <w:r w:rsidRPr="00FE77D8">
        <w:rPr>
          <w:i/>
          <w:iCs/>
          <w:noProof/>
          <w:szCs w:val="24"/>
          <w:shd w:val="clear" w:color="auto" w:fill="00B0F0"/>
        </w:rPr>
        <w:t>National Center for High-School Biology Teachers in Israel</w:t>
      </w:r>
      <w:r w:rsidRPr="00FE77D8">
        <w:rPr>
          <w:shd w:val="clear" w:color="auto" w:fill="E6E6E6"/>
        </w:rPr>
        <w:t xml:space="preserve">. </w:t>
      </w:r>
      <w:r w:rsidRPr="00FE77D8">
        <w:rPr>
          <w:noProof/>
          <w:szCs w:val="24"/>
          <w:shd w:val="clear" w:color="auto" w:fill="CCFFFF"/>
        </w:rPr>
        <w:t>https://www.bioteach.org.il/</w:t>
      </w:r>
      <w:bookmarkEnd w:id="23"/>
    </w:p>
    <w:p w14:paraId="284CE5D7" w14:textId="77777777" w:rsidR="00357E34" w:rsidRPr="00173014" w:rsidRDefault="00357E34" w:rsidP="00723718">
      <w:pPr>
        <w:pStyle w:val="REF"/>
        <w:rPr>
          <w:noProof/>
        </w:rPr>
      </w:pPr>
      <w:bookmarkStart w:id="24" w:name="HueD_Ref18"/>
      <w:r w:rsidRPr="00173014">
        <w:rPr>
          <w:noProof/>
          <w:color w:val="0000FF"/>
          <w:szCs w:val="24"/>
          <w:highlight w:val="cyan"/>
          <w:shd w:val="clear" w:color="auto" w:fill="D9D9D9"/>
        </w:rPr>
        <w:t>Rodríguez-Becerra</w:t>
      </w:r>
      <w:r w:rsidRPr="00173014">
        <w:rPr>
          <w:noProof/>
          <w:szCs w:val="24"/>
          <w:highlight w:val="cyan"/>
          <w:shd w:val="clear" w:color="auto" w:fill="D9D9D9"/>
        </w:rPr>
        <w:t xml:space="preserve">, </w:t>
      </w:r>
      <w:r w:rsidRPr="00173014">
        <w:rPr>
          <w:noProof/>
          <w:color w:val="FF0000"/>
          <w:szCs w:val="24"/>
          <w:highlight w:val="cyan"/>
          <w:shd w:val="clear" w:color="auto" w:fill="D9D9D9"/>
        </w:rPr>
        <w:t>J.</w:t>
      </w:r>
      <w:r w:rsidRPr="00173014">
        <w:rPr>
          <w:noProof/>
          <w:szCs w:val="24"/>
          <w:shd w:val="clear" w:color="auto" w:fill="D9D9D9"/>
        </w:rPr>
        <w:t xml:space="preserve">, </w:t>
      </w:r>
      <w:r w:rsidRPr="00173014">
        <w:rPr>
          <w:noProof/>
          <w:color w:val="0000FF"/>
          <w:szCs w:val="24"/>
          <w:highlight w:val="cyan"/>
          <w:shd w:val="clear" w:color="auto" w:fill="D9D9D9"/>
        </w:rPr>
        <w:t>Cáceres-Jensen</w:t>
      </w:r>
      <w:r w:rsidRPr="00173014">
        <w:rPr>
          <w:noProof/>
          <w:szCs w:val="24"/>
          <w:highlight w:val="cyan"/>
          <w:shd w:val="clear" w:color="auto" w:fill="D9D9D9"/>
        </w:rPr>
        <w:t xml:space="preserve">, </w:t>
      </w:r>
      <w:r w:rsidRPr="00173014">
        <w:rPr>
          <w:noProof/>
          <w:color w:val="FF0000"/>
          <w:szCs w:val="24"/>
          <w:highlight w:val="cyan"/>
          <w:shd w:val="clear" w:color="auto" w:fill="D9D9D9"/>
        </w:rPr>
        <w:t>L.</w:t>
      </w:r>
      <w:r w:rsidRPr="00173014">
        <w:rPr>
          <w:noProof/>
          <w:szCs w:val="24"/>
          <w:shd w:val="clear" w:color="auto" w:fill="D9D9D9"/>
        </w:rPr>
        <w:t xml:space="preserve">, </w:t>
      </w:r>
      <w:r w:rsidRPr="00173014">
        <w:rPr>
          <w:noProof/>
          <w:color w:val="0000FF"/>
          <w:szCs w:val="24"/>
          <w:highlight w:val="cyan"/>
          <w:shd w:val="clear" w:color="auto" w:fill="D9D9D9"/>
        </w:rPr>
        <w:t>Díaz</w:t>
      </w:r>
      <w:r w:rsidRPr="00173014">
        <w:rPr>
          <w:noProof/>
          <w:szCs w:val="24"/>
          <w:highlight w:val="cyan"/>
          <w:shd w:val="clear" w:color="auto" w:fill="D9D9D9"/>
        </w:rPr>
        <w:t xml:space="preserve">, </w:t>
      </w:r>
      <w:r w:rsidRPr="00173014">
        <w:rPr>
          <w:noProof/>
          <w:color w:val="FF0000"/>
          <w:szCs w:val="24"/>
          <w:highlight w:val="cyan"/>
          <w:shd w:val="clear" w:color="auto" w:fill="D9D9D9"/>
        </w:rPr>
        <w:t>T.</w:t>
      </w:r>
      <w:r w:rsidRPr="00173014">
        <w:rPr>
          <w:noProof/>
          <w:szCs w:val="24"/>
          <w:shd w:val="clear" w:color="auto" w:fill="D9D9D9"/>
        </w:rPr>
        <w:t xml:space="preserve">, </w:t>
      </w:r>
      <w:r w:rsidRPr="00173014">
        <w:rPr>
          <w:noProof/>
          <w:color w:val="0000FF"/>
          <w:szCs w:val="24"/>
          <w:highlight w:val="cyan"/>
          <w:shd w:val="clear" w:color="auto" w:fill="D9D9D9"/>
        </w:rPr>
        <w:t>Druker</w:t>
      </w:r>
      <w:r w:rsidRPr="00173014">
        <w:rPr>
          <w:noProof/>
          <w:szCs w:val="24"/>
          <w:highlight w:val="cyan"/>
          <w:shd w:val="clear" w:color="auto" w:fill="D9D9D9"/>
        </w:rPr>
        <w:t xml:space="preserve">, </w:t>
      </w:r>
      <w:r w:rsidRPr="00173014">
        <w:rPr>
          <w:noProof/>
          <w:color w:val="FF0000"/>
          <w:szCs w:val="24"/>
          <w:highlight w:val="cyan"/>
          <w:shd w:val="clear" w:color="auto" w:fill="D9D9D9"/>
        </w:rPr>
        <w:t>S.</w:t>
      </w:r>
      <w:r w:rsidRPr="00173014">
        <w:rPr>
          <w:noProof/>
          <w:szCs w:val="24"/>
          <w:shd w:val="clear" w:color="auto" w:fill="D9D9D9"/>
        </w:rPr>
        <w:t xml:space="preserve">, </w:t>
      </w:r>
      <w:r w:rsidRPr="00173014">
        <w:rPr>
          <w:noProof/>
          <w:color w:val="0000FF"/>
          <w:szCs w:val="24"/>
          <w:highlight w:val="cyan"/>
          <w:shd w:val="clear" w:color="auto" w:fill="D9D9D9"/>
        </w:rPr>
        <w:t>Bahamonde Padilla</w:t>
      </w:r>
      <w:r w:rsidRPr="00173014">
        <w:rPr>
          <w:noProof/>
          <w:szCs w:val="24"/>
          <w:highlight w:val="cyan"/>
          <w:shd w:val="clear" w:color="auto" w:fill="D9D9D9"/>
        </w:rPr>
        <w:t xml:space="preserve">, </w:t>
      </w:r>
      <w:r w:rsidRPr="00173014">
        <w:rPr>
          <w:noProof/>
          <w:color w:val="FF0000"/>
          <w:szCs w:val="24"/>
          <w:highlight w:val="cyan"/>
          <w:shd w:val="clear" w:color="auto" w:fill="D9D9D9"/>
        </w:rPr>
        <w:t>V.</w:t>
      </w:r>
      <w:r w:rsidRPr="00173014">
        <w:rPr>
          <w:noProof/>
          <w:szCs w:val="24"/>
          <w:shd w:val="clear" w:color="auto" w:fill="D9D9D9"/>
        </w:rPr>
        <w:t xml:space="preserve">, </w:t>
      </w:r>
      <w:r w:rsidRPr="00173014">
        <w:rPr>
          <w:noProof/>
          <w:color w:val="0000FF"/>
          <w:szCs w:val="24"/>
          <w:highlight w:val="cyan"/>
          <w:shd w:val="clear" w:color="auto" w:fill="D9D9D9"/>
        </w:rPr>
        <w:t>Pernaa</w:t>
      </w:r>
      <w:r w:rsidRPr="00173014">
        <w:rPr>
          <w:noProof/>
          <w:szCs w:val="24"/>
          <w:highlight w:val="cyan"/>
          <w:shd w:val="clear" w:color="auto" w:fill="D9D9D9"/>
        </w:rPr>
        <w:t xml:space="preserve">, </w:t>
      </w:r>
      <w:r w:rsidRPr="00173014">
        <w:rPr>
          <w:noProof/>
          <w:color w:val="FF0000"/>
          <w:szCs w:val="24"/>
          <w:highlight w:val="cyan"/>
          <w:shd w:val="clear" w:color="auto" w:fill="D9D9D9"/>
        </w:rPr>
        <w:t>J.</w:t>
      </w:r>
      <w:r w:rsidRPr="00173014">
        <w:rPr>
          <w:noProof/>
          <w:szCs w:val="24"/>
          <w:shd w:val="clear" w:color="auto" w:fill="D9D9D9"/>
        </w:rPr>
        <w:t xml:space="preserve">, &amp; </w:t>
      </w:r>
      <w:r w:rsidRPr="00173014">
        <w:rPr>
          <w:noProof/>
          <w:color w:val="0000FF"/>
          <w:szCs w:val="24"/>
          <w:highlight w:val="cyan"/>
          <w:shd w:val="clear" w:color="auto" w:fill="D9D9D9"/>
        </w:rPr>
        <w:t>Aksela</w:t>
      </w:r>
      <w:r w:rsidRPr="00173014">
        <w:rPr>
          <w:noProof/>
          <w:szCs w:val="24"/>
          <w:highlight w:val="cyan"/>
          <w:shd w:val="clear" w:color="auto" w:fill="D9D9D9"/>
        </w:rPr>
        <w:t xml:space="preserve">, </w:t>
      </w:r>
      <w:r w:rsidRPr="00173014">
        <w:rPr>
          <w:noProof/>
          <w:color w:val="FF0000"/>
          <w:szCs w:val="24"/>
          <w:highlight w:val="cyan"/>
          <w:shd w:val="clear" w:color="auto" w:fill="D9D9D9"/>
        </w:rPr>
        <w:t>M.</w:t>
      </w:r>
      <w:r w:rsidRPr="00173014">
        <w:rPr>
          <w:noProof/>
          <w:szCs w:val="24"/>
          <w:shd w:val="clear" w:color="auto" w:fill="E6E6E6"/>
        </w:rPr>
        <w:t xml:space="preserve"> (</w:t>
      </w:r>
      <w:r w:rsidRPr="00173014">
        <w:rPr>
          <w:noProof/>
          <w:szCs w:val="24"/>
          <w:shd w:val="clear" w:color="auto" w:fill="99CCFF"/>
        </w:rPr>
        <w:t>2020</w:t>
      </w:r>
      <w:r w:rsidRPr="00173014">
        <w:rPr>
          <w:noProof/>
          <w:szCs w:val="24"/>
          <w:shd w:val="clear" w:color="auto" w:fill="E6E6E6"/>
        </w:rPr>
        <w:t xml:space="preserve">). </w:t>
      </w:r>
      <w:r w:rsidRPr="00173014">
        <w:rPr>
          <w:noProof/>
          <w:szCs w:val="24"/>
          <w:shd w:val="clear" w:color="auto" w:fill="CCFFCC"/>
        </w:rPr>
        <w:t xml:space="preserve">Developing technological pedagogical science knowledge through educational computational chemistry: </w:t>
      </w:r>
      <w:r>
        <w:rPr>
          <w:noProof/>
          <w:szCs w:val="24"/>
          <w:shd w:val="clear" w:color="auto" w:fill="CCFFCC"/>
        </w:rPr>
        <w:t>A</w:t>
      </w:r>
      <w:r w:rsidRPr="00173014">
        <w:rPr>
          <w:noProof/>
          <w:szCs w:val="24"/>
          <w:shd w:val="clear" w:color="auto" w:fill="CCFFCC"/>
        </w:rPr>
        <w:t xml:space="preserve"> case study of pre-service chemistry teachers’ perceptions</w:t>
      </w:r>
      <w:r w:rsidRPr="00173014">
        <w:rPr>
          <w:noProof/>
          <w:szCs w:val="24"/>
          <w:shd w:val="clear" w:color="auto" w:fill="E6E6E6"/>
        </w:rPr>
        <w:t xml:space="preserve">. </w:t>
      </w:r>
      <w:r w:rsidRPr="00173014">
        <w:rPr>
          <w:i/>
          <w:iCs/>
          <w:noProof/>
          <w:szCs w:val="24"/>
          <w:shd w:val="clear" w:color="auto" w:fill="C6D9F1"/>
        </w:rPr>
        <w:t>Chemistry Education Research and Practice</w:t>
      </w:r>
      <w:r w:rsidRPr="00173014">
        <w:rPr>
          <w:noProof/>
          <w:szCs w:val="24"/>
          <w:shd w:val="clear" w:color="auto" w:fill="E6E6E6"/>
        </w:rPr>
        <w:t xml:space="preserve">, </w:t>
      </w:r>
      <w:r w:rsidRPr="00173014">
        <w:rPr>
          <w:i/>
          <w:iCs/>
          <w:noProof/>
          <w:szCs w:val="24"/>
          <w:shd w:val="clear" w:color="auto" w:fill="B6DDE8"/>
        </w:rPr>
        <w:t>21</w:t>
      </w:r>
      <w:r w:rsidRPr="00173014">
        <w:rPr>
          <w:noProof/>
          <w:szCs w:val="24"/>
          <w:shd w:val="clear" w:color="auto" w:fill="FDE9D9"/>
        </w:rPr>
        <w:t>(2)</w:t>
      </w:r>
      <w:r w:rsidRPr="00173014">
        <w:rPr>
          <w:noProof/>
          <w:szCs w:val="24"/>
          <w:shd w:val="clear" w:color="auto" w:fill="E6E6E6"/>
        </w:rPr>
        <w:t xml:space="preserve">, </w:t>
      </w:r>
      <w:r w:rsidRPr="00173014">
        <w:rPr>
          <w:noProof/>
          <w:szCs w:val="24"/>
          <w:shd w:val="clear" w:color="auto" w:fill="66FFCC"/>
        </w:rPr>
        <w:t>638–654</w:t>
      </w:r>
      <w:r w:rsidRPr="00173014">
        <w:rPr>
          <w:noProof/>
          <w:szCs w:val="24"/>
          <w:shd w:val="clear" w:color="auto" w:fill="E6E6E6"/>
        </w:rPr>
        <w:t xml:space="preserve">. </w:t>
      </w:r>
      <w:r w:rsidRPr="00173014">
        <w:rPr>
          <w:noProof/>
          <w:szCs w:val="24"/>
          <w:shd w:val="clear" w:color="auto" w:fill="CCFFFF"/>
        </w:rPr>
        <w:t>https://doi.org/10.1039/C9RP00273A</w:t>
      </w:r>
      <w:bookmarkEnd w:id="24"/>
    </w:p>
    <w:p w14:paraId="291A396E" w14:textId="77777777" w:rsidR="00357E34" w:rsidRPr="00173014" w:rsidRDefault="00357E34" w:rsidP="00723718">
      <w:pPr>
        <w:pStyle w:val="REF"/>
        <w:rPr>
          <w:noProof/>
        </w:rPr>
      </w:pPr>
      <w:bookmarkStart w:id="25" w:name="HueD_Ref19"/>
      <w:r w:rsidRPr="00173014">
        <w:rPr>
          <w:noProof/>
          <w:color w:val="0000FF"/>
          <w:szCs w:val="24"/>
          <w:highlight w:val="cyan"/>
          <w:shd w:val="clear" w:color="auto" w:fill="D9D9D9"/>
        </w:rPr>
        <w:t>Rosenberg</w:t>
      </w:r>
      <w:r w:rsidRPr="00173014">
        <w:rPr>
          <w:noProof/>
          <w:szCs w:val="24"/>
          <w:highlight w:val="cyan"/>
          <w:shd w:val="clear" w:color="auto" w:fill="D9D9D9"/>
        </w:rPr>
        <w:t xml:space="preserve">, </w:t>
      </w:r>
      <w:r w:rsidRPr="00173014">
        <w:rPr>
          <w:noProof/>
          <w:color w:val="FF0000"/>
          <w:szCs w:val="24"/>
          <w:highlight w:val="cyan"/>
          <w:shd w:val="clear" w:color="auto" w:fill="D9D9D9"/>
        </w:rPr>
        <w:t>H.</w:t>
      </w:r>
      <w:r w:rsidRPr="00173014">
        <w:rPr>
          <w:noProof/>
          <w:szCs w:val="24"/>
          <w:shd w:val="clear" w:color="auto" w:fill="D9D9D9"/>
        </w:rPr>
        <w:t xml:space="preserve">, &amp; </w:t>
      </w:r>
      <w:r w:rsidRPr="00173014">
        <w:rPr>
          <w:noProof/>
          <w:color w:val="0000FF"/>
          <w:szCs w:val="24"/>
          <w:highlight w:val="cyan"/>
          <w:shd w:val="clear" w:color="auto" w:fill="D9D9D9"/>
        </w:rPr>
        <w:t>Asterhan</w:t>
      </w:r>
      <w:r w:rsidRPr="00173014">
        <w:rPr>
          <w:noProof/>
          <w:szCs w:val="24"/>
          <w:highlight w:val="cyan"/>
          <w:shd w:val="clear" w:color="auto" w:fill="D9D9D9"/>
        </w:rPr>
        <w:t xml:space="preserve">, </w:t>
      </w:r>
      <w:r w:rsidRPr="00173014">
        <w:rPr>
          <w:noProof/>
          <w:color w:val="FF0000"/>
          <w:szCs w:val="24"/>
          <w:highlight w:val="cyan"/>
          <w:shd w:val="clear" w:color="auto" w:fill="D9D9D9"/>
        </w:rPr>
        <w:t>C. S. C.</w:t>
      </w:r>
      <w:r w:rsidRPr="00173014">
        <w:rPr>
          <w:noProof/>
          <w:szCs w:val="24"/>
          <w:shd w:val="clear" w:color="auto" w:fill="E6E6E6"/>
        </w:rPr>
        <w:t xml:space="preserve"> (</w:t>
      </w:r>
      <w:r w:rsidRPr="00173014">
        <w:rPr>
          <w:noProof/>
          <w:szCs w:val="24"/>
          <w:shd w:val="clear" w:color="auto" w:fill="99CCFF"/>
        </w:rPr>
        <w:t>2018</w:t>
      </w:r>
      <w:r w:rsidRPr="00173014">
        <w:rPr>
          <w:noProof/>
          <w:szCs w:val="24"/>
          <w:shd w:val="clear" w:color="auto" w:fill="E6E6E6"/>
        </w:rPr>
        <w:t xml:space="preserve">). </w:t>
      </w:r>
      <w:r w:rsidRPr="00173014">
        <w:rPr>
          <w:noProof/>
          <w:szCs w:val="24"/>
          <w:shd w:val="clear" w:color="auto" w:fill="CCFFCC"/>
        </w:rPr>
        <w:t>“WhatsApp, teacher?” - Student perspectives on teacher-student WhatsApp interactions in secondary schools</w:t>
      </w:r>
      <w:r w:rsidRPr="00F548D6">
        <w:rPr>
          <w:shd w:val="clear" w:color="auto" w:fill="E6E6E6"/>
        </w:rPr>
        <w:t xml:space="preserve">. </w:t>
      </w:r>
      <w:r w:rsidRPr="003542D2">
        <w:rPr>
          <w:i/>
          <w:iCs/>
          <w:noProof/>
          <w:szCs w:val="24"/>
          <w:shd w:val="clear" w:color="auto" w:fill="C6D9F1"/>
        </w:rPr>
        <w:t>Journal of Information Technology Education: Research</w:t>
      </w:r>
      <w:r w:rsidRPr="00F548D6">
        <w:rPr>
          <w:shd w:val="clear" w:color="auto" w:fill="E6E6E6"/>
        </w:rPr>
        <w:t xml:space="preserve">, </w:t>
      </w:r>
      <w:r w:rsidRPr="003542D2">
        <w:rPr>
          <w:i/>
          <w:iCs/>
          <w:noProof/>
          <w:szCs w:val="24"/>
          <w:shd w:val="clear" w:color="auto" w:fill="B6DDE8"/>
        </w:rPr>
        <w:t>17</w:t>
      </w:r>
      <w:r w:rsidRPr="00F548D6">
        <w:rPr>
          <w:shd w:val="clear" w:color="auto" w:fill="E6E6E6"/>
        </w:rPr>
        <w:t xml:space="preserve">, </w:t>
      </w:r>
      <w:r w:rsidRPr="003542D2">
        <w:rPr>
          <w:noProof/>
          <w:szCs w:val="24"/>
          <w:shd w:val="clear" w:color="auto" w:fill="66FFCC"/>
        </w:rPr>
        <w:t>205–226</w:t>
      </w:r>
      <w:r w:rsidRPr="00173014">
        <w:rPr>
          <w:noProof/>
          <w:szCs w:val="24"/>
          <w:shd w:val="clear" w:color="auto" w:fill="E6E6E6"/>
        </w:rPr>
        <w:t xml:space="preserve">. </w:t>
      </w:r>
      <w:r w:rsidRPr="00173014">
        <w:rPr>
          <w:noProof/>
          <w:szCs w:val="24"/>
          <w:shd w:val="clear" w:color="auto" w:fill="CCFFFF"/>
        </w:rPr>
        <w:t>https://doi.org/10.28945/4081</w:t>
      </w:r>
      <w:bookmarkEnd w:id="25"/>
    </w:p>
    <w:p w14:paraId="6E1A0002" w14:textId="77777777" w:rsidR="00357E34" w:rsidRPr="00173014" w:rsidRDefault="00357E34" w:rsidP="00723718">
      <w:pPr>
        <w:pStyle w:val="REF"/>
        <w:rPr>
          <w:noProof/>
        </w:rPr>
      </w:pPr>
      <w:bookmarkStart w:id="26" w:name="HueD_Ref20"/>
      <w:r w:rsidRPr="00173014">
        <w:rPr>
          <w:noProof/>
          <w:color w:val="0000FF"/>
          <w:szCs w:val="24"/>
          <w:highlight w:val="cyan"/>
          <w:shd w:val="clear" w:color="auto" w:fill="D9D9D9"/>
        </w:rPr>
        <w:t>Rushton</w:t>
      </w:r>
      <w:r w:rsidRPr="00173014">
        <w:rPr>
          <w:noProof/>
          <w:szCs w:val="24"/>
          <w:highlight w:val="cyan"/>
          <w:shd w:val="clear" w:color="auto" w:fill="D9D9D9"/>
        </w:rPr>
        <w:t xml:space="preserve">, </w:t>
      </w:r>
      <w:r w:rsidRPr="00173014">
        <w:rPr>
          <w:noProof/>
          <w:color w:val="FF0000"/>
          <w:szCs w:val="24"/>
          <w:highlight w:val="cyan"/>
          <w:shd w:val="clear" w:color="auto" w:fill="D9D9D9"/>
        </w:rPr>
        <w:t>E. A. C.</w:t>
      </w:r>
      <w:r w:rsidRPr="00173014">
        <w:rPr>
          <w:noProof/>
          <w:szCs w:val="24"/>
          <w:shd w:val="clear" w:color="auto" w:fill="D9D9D9"/>
        </w:rPr>
        <w:t xml:space="preserve">, &amp; </w:t>
      </w:r>
      <w:r w:rsidRPr="00173014">
        <w:rPr>
          <w:noProof/>
          <w:color w:val="0000FF"/>
          <w:szCs w:val="24"/>
          <w:highlight w:val="cyan"/>
          <w:shd w:val="clear" w:color="auto" w:fill="D9D9D9"/>
        </w:rPr>
        <w:t>Reiss</w:t>
      </w:r>
      <w:r w:rsidRPr="00173014">
        <w:rPr>
          <w:noProof/>
          <w:szCs w:val="24"/>
          <w:highlight w:val="cyan"/>
          <w:shd w:val="clear" w:color="auto" w:fill="D9D9D9"/>
        </w:rPr>
        <w:t xml:space="preserve">, </w:t>
      </w:r>
      <w:r w:rsidRPr="00173014">
        <w:rPr>
          <w:noProof/>
          <w:color w:val="FF0000"/>
          <w:szCs w:val="24"/>
          <w:highlight w:val="cyan"/>
          <w:shd w:val="clear" w:color="auto" w:fill="D9D9D9"/>
        </w:rPr>
        <w:t>M. J.</w:t>
      </w:r>
      <w:r w:rsidRPr="00173014">
        <w:rPr>
          <w:noProof/>
          <w:szCs w:val="24"/>
          <w:shd w:val="clear" w:color="auto" w:fill="E6E6E6"/>
        </w:rPr>
        <w:t xml:space="preserve"> (</w:t>
      </w:r>
      <w:r w:rsidRPr="00173014">
        <w:rPr>
          <w:noProof/>
          <w:szCs w:val="24"/>
          <w:shd w:val="clear" w:color="auto" w:fill="99CCFF"/>
        </w:rPr>
        <w:t>2019</w:t>
      </w:r>
      <w:r w:rsidRPr="00173014">
        <w:rPr>
          <w:noProof/>
          <w:szCs w:val="24"/>
          <w:shd w:val="clear" w:color="auto" w:fill="E6E6E6"/>
        </w:rPr>
        <w:t xml:space="preserve">). </w:t>
      </w:r>
      <w:r w:rsidRPr="00173014">
        <w:rPr>
          <w:noProof/>
          <w:szCs w:val="24"/>
          <w:shd w:val="clear" w:color="auto" w:fill="CCFFCC"/>
        </w:rPr>
        <w:t>From science teacher to ‘</w:t>
      </w:r>
      <w:r>
        <w:rPr>
          <w:noProof/>
          <w:szCs w:val="24"/>
          <w:shd w:val="clear" w:color="auto" w:fill="CCFFCC"/>
        </w:rPr>
        <w:t>T</w:t>
      </w:r>
      <w:r w:rsidRPr="00173014">
        <w:rPr>
          <w:noProof/>
          <w:szCs w:val="24"/>
          <w:shd w:val="clear" w:color="auto" w:fill="CCFFCC"/>
        </w:rPr>
        <w:t>eacher scientist’: Exploring the experiences of research-active science teachers in the UK</w:t>
      </w:r>
      <w:r w:rsidRPr="00173014">
        <w:rPr>
          <w:noProof/>
          <w:szCs w:val="24"/>
          <w:shd w:val="clear" w:color="auto" w:fill="E6E6E6"/>
        </w:rPr>
        <w:t xml:space="preserve">. </w:t>
      </w:r>
      <w:r w:rsidRPr="00173014">
        <w:rPr>
          <w:i/>
          <w:iCs/>
          <w:noProof/>
          <w:szCs w:val="24"/>
          <w:shd w:val="clear" w:color="auto" w:fill="C6D9F1"/>
        </w:rPr>
        <w:t>International Journal of Science Education</w:t>
      </w:r>
      <w:r w:rsidRPr="00173014">
        <w:rPr>
          <w:noProof/>
          <w:szCs w:val="24"/>
          <w:shd w:val="clear" w:color="auto" w:fill="E6E6E6"/>
        </w:rPr>
        <w:t xml:space="preserve">, </w:t>
      </w:r>
      <w:r w:rsidRPr="00173014">
        <w:rPr>
          <w:i/>
          <w:iCs/>
          <w:noProof/>
          <w:szCs w:val="24"/>
          <w:shd w:val="clear" w:color="auto" w:fill="B6DDE8"/>
        </w:rPr>
        <w:t>41</w:t>
      </w:r>
      <w:r w:rsidRPr="00173014">
        <w:rPr>
          <w:noProof/>
          <w:szCs w:val="24"/>
          <w:shd w:val="clear" w:color="auto" w:fill="FDE9D9"/>
        </w:rPr>
        <w:t>(11)</w:t>
      </w:r>
      <w:r w:rsidRPr="00173014">
        <w:rPr>
          <w:noProof/>
          <w:szCs w:val="24"/>
          <w:shd w:val="clear" w:color="auto" w:fill="E6E6E6"/>
        </w:rPr>
        <w:t xml:space="preserve">, </w:t>
      </w:r>
      <w:r w:rsidRPr="00173014">
        <w:rPr>
          <w:noProof/>
          <w:szCs w:val="24"/>
          <w:shd w:val="clear" w:color="auto" w:fill="66FFCC"/>
        </w:rPr>
        <w:t>1541–1561</w:t>
      </w:r>
      <w:r w:rsidRPr="00173014">
        <w:rPr>
          <w:noProof/>
          <w:szCs w:val="24"/>
          <w:shd w:val="clear" w:color="auto" w:fill="E6E6E6"/>
        </w:rPr>
        <w:t xml:space="preserve">. </w:t>
      </w:r>
      <w:r w:rsidRPr="00173014">
        <w:rPr>
          <w:noProof/>
          <w:szCs w:val="24"/>
          <w:shd w:val="clear" w:color="auto" w:fill="CCFFFF"/>
        </w:rPr>
        <w:t>https://doi.org/10.1080/09500693.2019.1615656</w:t>
      </w:r>
      <w:bookmarkEnd w:id="26"/>
    </w:p>
    <w:p w14:paraId="767F3EC4" w14:textId="77777777" w:rsidR="00357E34" w:rsidRPr="00173014" w:rsidRDefault="00357E34" w:rsidP="00723718">
      <w:pPr>
        <w:pStyle w:val="REF"/>
        <w:rPr>
          <w:noProof/>
        </w:rPr>
      </w:pPr>
      <w:bookmarkStart w:id="27" w:name="HueD_Ref21"/>
      <w:r w:rsidRPr="00173014">
        <w:rPr>
          <w:noProof/>
          <w:color w:val="0000FF"/>
          <w:szCs w:val="24"/>
          <w:highlight w:val="cyan"/>
          <w:shd w:val="clear" w:color="auto" w:fill="D9D9D9"/>
        </w:rPr>
        <w:lastRenderedPageBreak/>
        <w:t>Savelsbergh</w:t>
      </w:r>
      <w:r w:rsidRPr="00173014">
        <w:rPr>
          <w:noProof/>
          <w:szCs w:val="24"/>
          <w:highlight w:val="cyan"/>
          <w:shd w:val="clear" w:color="auto" w:fill="D9D9D9"/>
        </w:rPr>
        <w:t xml:space="preserve">, </w:t>
      </w:r>
      <w:r w:rsidRPr="00173014">
        <w:rPr>
          <w:noProof/>
          <w:color w:val="FF0000"/>
          <w:szCs w:val="24"/>
          <w:highlight w:val="cyan"/>
          <w:shd w:val="clear" w:color="auto" w:fill="D9D9D9"/>
        </w:rPr>
        <w:t>E. R.</w:t>
      </w:r>
      <w:r w:rsidRPr="00173014">
        <w:rPr>
          <w:noProof/>
          <w:szCs w:val="24"/>
          <w:shd w:val="clear" w:color="auto" w:fill="D9D9D9"/>
        </w:rPr>
        <w:t xml:space="preserve">, </w:t>
      </w:r>
      <w:r w:rsidRPr="00173014">
        <w:rPr>
          <w:noProof/>
          <w:color w:val="0000FF"/>
          <w:szCs w:val="24"/>
          <w:highlight w:val="cyan"/>
          <w:shd w:val="clear" w:color="auto" w:fill="D9D9D9"/>
        </w:rPr>
        <w:t>Prins</w:t>
      </w:r>
      <w:r w:rsidRPr="00173014">
        <w:rPr>
          <w:noProof/>
          <w:szCs w:val="24"/>
          <w:highlight w:val="cyan"/>
          <w:shd w:val="clear" w:color="auto" w:fill="D9D9D9"/>
        </w:rPr>
        <w:t xml:space="preserve">, </w:t>
      </w:r>
      <w:r w:rsidRPr="00173014">
        <w:rPr>
          <w:noProof/>
          <w:color w:val="FF0000"/>
          <w:szCs w:val="24"/>
          <w:highlight w:val="cyan"/>
          <w:shd w:val="clear" w:color="auto" w:fill="D9D9D9"/>
        </w:rPr>
        <w:t>G. T.</w:t>
      </w:r>
      <w:r w:rsidRPr="00173014">
        <w:rPr>
          <w:noProof/>
          <w:szCs w:val="24"/>
          <w:shd w:val="clear" w:color="auto" w:fill="D9D9D9"/>
        </w:rPr>
        <w:t xml:space="preserve">, </w:t>
      </w:r>
      <w:r w:rsidRPr="00173014">
        <w:rPr>
          <w:noProof/>
          <w:color w:val="0000FF"/>
          <w:szCs w:val="24"/>
          <w:highlight w:val="cyan"/>
          <w:shd w:val="clear" w:color="auto" w:fill="D9D9D9"/>
        </w:rPr>
        <w:t>Rietbergen</w:t>
      </w:r>
      <w:r w:rsidRPr="00173014">
        <w:rPr>
          <w:noProof/>
          <w:szCs w:val="24"/>
          <w:highlight w:val="cyan"/>
          <w:shd w:val="clear" w:color="auto" w:fill="D9D9D9"/>
        </w:rPr>
        <w:t xml:space="preserve">, </w:t>
      </w:r>
      <w:r w:rsidRPr="00173014">
        <w:rPr>
          <w:noProof/>
          <w:color w:val="FF0000"/>
          <w:szCs w:val="24"/>
          <w:highlight w:val="cyan"/>
          <w:shd w:val="clear" w:color="auto" w:fill="D9D9D9"/>
        </w:rPr>
        <w:t>C.</w:t>
      </w:r>
      <w:r w:rsidRPr="00173014">
        <w:rPr>
          <w:noProof/>
          <w:szCs w:val="24"/>
          <w:shd w:val="clear" w:color="auto" w:fill="D9D9D9"/>
        </w:rPr>
        <w:t xml:space="preserve">, </w:t>
      </w:r>
      <w:r w:rsidRPr="00173014">
        <w:rPr>
          <w:noProof/>
          <w:color w:val="0000FF"/>
          <w:szCs w:val="24"/>
          <w:highlight w:val="cyan"/>
          <w:shd w:val="clear" w:color="auto" w:fill="D9D9D9"/>
        </w:rPr>
        <w:t>Fechner</w:t>
      </w:r>
      <w:r w:rsidRPr="00173014">
        <w:rPr>
          <w:noProof/>
          <w:szCs w:val="24"/>
          <w:highlight w:val="cyan"/>
          <w:shd w:val="clear" w:color="auto" w:fill="D9D9D9"/>
        </w:rPr>
        <w:t xml:space="preserve">, </w:t>
      </w:r>
      <w:r w:rsidRPr="00173014">
        <w:rPr>
          <w:noProof/>
          <w:color w:val="FF0000"/>
          <w:szCs w:val="24"/>
          <w:highlight w:val="cyan"/>
          <w:shd w:val="clear" w:color="auto" w:fill="D9D9D9"/>
        </w:rPr>
        <w:t>S.</w:t>
      </w:r>
      <w:r w:rsidRPr="00173014">
        <w:rPr>
          <w:noProof/>
          <w:szCs w:val="24"/>
          <w:shd w:val="clear" w:color="auto" w:fill="D9D9D9"/>
        </w:rPr>
        <w:t xml:space="preserve">, </w:t>
      </w:r>
      <w:r w:rsidRPr="00173014">
        <w:rPr>
          <w:noProof/>
          <w:color w:val="0000FF"/>
          <w:szCs w:val="24"/>
          <w:highlight w:val="cyan"/>
          <w:shd w:val="clear" w:color="auto" w:fill="D9D9D9"/>
        </w:rPr>
        <w:t>Vaessen</w:t>
      </w:r>
      <w:r w:rsidRPr="00173014">
        <w:rPr>
          <w:noProof/>
          <w:szCs w:val="24"/>
          <w:highlight w:val="cyan"/>
          <w:shd w:val="clear" w:color="auto" w:fill="D9D9D9"/>
        </w:rPr>
        <w:t xml:space="preserve">, </w:t>
      </w:r>
      <w:r w:rsidRPr="00173014">
        <w:rPr>
          <w:noProof/>
          <w:color w:val="FF0000"/>
          <w:szCs w:val="24"/>
          <w:highlight w:val="cyan"/>
          <w:shd w:val="clear" w:color="auto" w:fill="D9D9D9"/>
        </w:rPr>
        <w:t>B. E.</w:t>
      </w:r>
      <w:r w:rsidRPr="00173014">
        <w:rPr>
          <w:noProof/>
          <w:szCs w:val="24"/>
          <w:shd w:val="clear" w:color="auto" w:fill="D9D9D9"/>
        </w:rPr>
        <w:t xml:space="preserve">, </w:t>
      </w:r>
      <w:r w:rsidRPr="00173014">
        <w:rPr>
          <w:noProof/>
          <w:color w:val="0000FF"/>
          <w:szCs w:val="24"/>
          <w:highlight w:val="cyan"/>
          <w:shd w:val="clear" w:color="auto" w:fill="D9D9D9"/>
        </w:rPr>
        <w:t>Draijer</w:t>
      </w:r>
      <w:r w:rsidRPr="00173014">
        <w:rPr>
          <w:noProof/>
          <w:szCs w:val="24"/>
          <w:highlight w:val="cyan"/>
          <w:shd w:val="clear" w:color="auto" w:fill="D9D9D9"/>
        </w:rPr>
        <w:t xml:space="preserve">, </w:t>
      </w:r>
      <w:r w:rsidRPr="00173014">
        <w:rPr>
          <w:noProof/>
          <w:color w:val="FF0000"/>
          <w:szCs w:val="24"/>
          <w:highlight w:val="cyan"/>
          <w:shd w:val="clear" w:color="auto" w:fill="D9D9D9"/>
        </w:rPr>
        <w:t>J. M.</w:t>
      </w:r>
      <w:r w:rsidRPr="00173014">
        <w:rPr>
          <w:noProof/>
          <w:szCs w:val="24"/>
          <w:shd w:val="clear" w:color="auto" w:fill="D9D9D9"/>
        </w:rPr>
        <w:t xml:space="preserve">, &amp; </w:t>
      </w:r>
      <w:r w:rsidRPr="00173014">
        <w:rPr>
          <w:noProof/>
          <w:color w:val="0000FF"/>
          <w:szCs w:val="24"/>
          <w:highlight w:val="cyan"/>
          <w:shd w:val="clear" w:color="auto" w:fill="D9D9D9"/>
        </w:rPr>
        <w:t>Bakker</w:t>
      </w:r>
      <w:r w:rsidRPr="00173014">
        <w:rPr>
          <w:noProof/>
          <w:szCs w:val="24"/>
          <w:highlight w:val="cyan"/>
          <w:shd w:val="clear" w:color="auto" w:fill="D9D9D9"/>
        </w:rPr>
        <w:t xml:space="preserve">, </w:t>
      </w:r>
      <w:r w:rsidRPr="00173014">
        <w:rPr>
          <w:noProof/>
          <w:color w:val="FF0000"/>
          <w:szCs w:val="24"/>
          <w:highlight w:val="cyan"/>
          <w:shd w:val="clear" w:color="auto" w:fill="D9D9D9"/>
        </w:rPr>
        <w:t>A.</w:t>
      </w:r>
      <w:r w:rsidRPr="00173014">
        <w:rPr>
          <w:noProof/>
          <w:szCs w:val="24"/>
          <w:shd w:val="clear" w:color="auto" w:fill="E6E6E6"/>
        </w:rPr>
        <w:t xml:space="preserve"> (</w:t>
      </w:r>
      <w:r w:rsidRPr="00173014">
        <w:rPr>
          <w:noProof/>
          <w:szCs w:val="24"/>
          <w:shd w:val="clear" w:color="auto" w:fill="99CCFF"/>
        </w:rPr>
        <w:t>2016</w:t>
      </w:r>
      <w:r w:rsidRPr="00173014">
        <w:rPr>
          <w:noProof/>
          <w:szCs w:val="24"/>
          <w:shd w:val="clear" w:color="auto" w:fill="E6E6E6"/>
        </w:rPr>
        <w:t xml:space="preserve">). </w:t>
      </w:r>
      <w:r w:rsidRPr="00173014">
        <w:rPr>
          <w:noProof/>
          <w:szCs w:val="24"/>
          <w:shd w:val="clear" w:color="auto" w:fill="CCFFCC"/>
        </w:rPr>
        <w:t>Effects of innovative science and mathematics teaching on student attitudes and achievement: A meta-analytic study</w:t>
      </w:r>
      <w:r w:rsidRPr="00173014">
        <w:rPr>
          <w:noProof/>
          <w:szCs w:val="24"/>
          <w:shd w:val="clear" w:color="auto" w:fill="E6E6E6"/>
        </w:rPr>
        <w:t xml:space="preserve">. </w:t>
      </w:r>
      <w:r w:rsidRPr="00173014">
        <w:rPr>
          <w:i/>
          <w:iCs/>
          <w:noProof/>
          <w:szCs w:val="24"/>
          <w:shd w:val="clear" w:color="auto" w:fill="C6D9F1"/>
        </w:rPr>
        <w:t>Educational Research Review</w:t>
      </w:r>
      <w:r w:rsidRPr="00173014">
        <w:rPr>
          <w:noProof/>
          <w:szCs w:val="24"/>
          <w:shd w:val="clear" w:color="auto" w:fill="E6E6E6"/>
        </w:rPr>
        <w:t xml:space="preserve">, </w:t>
      </w:r>
      <w:r w:rsidRPr="00173014">
        <w:rPr>
          <w:i/>
          <w:iCs/>
          <w:noProof/>
          <w:szCs w:val="24"/>
          <w:shd w:val="clear" w:color="auto" w:fill="B6DDE8"/>
        </w:rPr>
        <w:t>19</w:t>
      </w:r>
      <w:r w:rsidRPr="00173014">
        <w:rPr>
          <w:noProof/>
          <w:szCs w:val="24"/>
          <w:shd w:val="clear" w:color="auto" w:fill="E6E6E6"/>
        </w:rPr>
        <w:t xml:space="preserve">, </w:t>
      </w:r>
      <w:r w:rsidRPr="00173014">
        <w:rPr>
          <w:noProof/>
          <w:szCs w:val="24"/>
          <w:shd w:val="clear" w:color="auto" w:fill="66FFCC"/>
        </w:rPr>
        <w:t>158–172</w:t>
      </w:r>
      <w:r w:rsidRPr="00173014">
        <w:rPr>
          <w:noProof/>
          <w:szCs w:val="24"/>
          <w:shd w:val="clear" w:color="auto" w:fill="E6E6E6"/>
        </w:rPr>
        <w:t xml:space="preserve">. </w:t>
      </w:r>
      <w:r w:rsidRPr="00173014">
        <w:rPr>
          <w:noProof/>
          <w:szCs w:val="24"/>
          <w:shd w:val="clear" w:color="auto" w:fill="CCFFFF"/>
        </w:rPr>
        <w:t>https://doi.org/10.1016/j.edurev.2016.07.003</w:t>
      </w:r>
      <w:bookmarkEnd w:id="27"/>
    </w:p>
    <w:p w14:paraId="0A97D0BB" w14:textId="77777777" w:rsidR="00357E34" w:rsidRPr="00173014" w:rsidRDefault="00357E34" w:rsidP="00723718">
      <w:pPr>
        <w:pStyle w:val="REF"/>
        <w:rPr>
          <w:noProof/>
        </w:rPr>
      </w:pPr>
      <w:bookmarkStart w:id="28" w:name="HueD_Ref22"/>
      <w:r w:rsidRPr="00173014">
        <w:rPr>
          <w:noProof/>
          <w:color w:val="0000FF"/>
          <w:szCs w:val="24"/>
          <w:highlight w:val="cyan"/>
          <w:shd w:val="clear" w:color="auto" w:fill="D9D9D9"/>
        </w:rPr>
        <w:t>Schäfer</w:t>
      </w:r>
      <w:r w:rsidRPr="00173014">
        <w:rPr>
          <w:noProof/>
          <w:szCs w:val="24"/>
          <w:highlight w:val="cyan"/>
          <w:shd w:val="clear" w:color="auto" w:fill="D9D9D9"/>
        </w:rPr>
        <w:t xml:space="preserve">, </w:t>
      </w:r>
      <w:r w:rsidRPr="00173014">
        <w:rPr>
          <w:noProof/>
          <w:color w:val="FF0000"/>
          <w:szCs w:val="24"/>
          <w:highlight w:val="cyan"/>
          <w:shd w:val="clear" w:color="auto" w:fill="D9D9D9"/>
        </w:rPr>
        <w:t>M. S.</w:t>
      </w:r>
      <w:r w:rsidRPr="00173014">
        <w:rPr>
          <w:noProof/>
          <w:szCs w:val="24"/>
          <w:shd w:val="clear" w:color="auto" w:fill="E6E6E6"/>
        </w:rPr>
        <w:t xml:space="preserve"> (</w:t>
      </w:r>
      <w:r w:rsidRPr="00173014">
        <w:rPr>
          <w:noProof/>
          <w:szCs w:val="24"/>
          <w:shd w:val="clear" w:color="auto" w:fill="99CCFF"/>
        </w:rPr>
        <w:t>2017</w:t>
      </w:r>
      <w:r w:rsidRPr="00173014">
        <w:rPr>
          <w:noProof/>
          <w:szCs w:val="24"/>
          <w:shd w:val="clear" w:color="auto" w:fill="E6E6E6"/>
        </w:rPr>
        <w:t xml:space="preserve">). </w:t>
      </w:r>
      <w:r w:rsidRPr="001D7AE1">
        <w:rPr>
          <w:noProof/>
          <w:szCs w:val="24"/>
          <w:shd w:val="clear" w:color="auto" w:fill="CCFFCC"/>
        </w:rPr>
        <w:t>How changing media structures are affecting science news coverage</w:t>
      </w:r>
      <w:r w:rsidRPr="00173014">
        <w:rPr>
          <w:noProof/>
          <w:szCs w:val="24"/>
          <w:shd w:val="clear" w:color="auto" w:fill="E6E6E6"/>
        </w:rPr>
        <w:t xml:space="preserve">. </w:t>
      </w:r>
      <w:r w:rsidRPr="001D7AE1">
        <w:rPr>
          <w:shd w:val="clear" w:color="auto" w:fill="E6E6E6"/>
        </w:rPr>
        <w:t>In</w:t>
      </w:r>
      <w:r w:rsidRPr="00173014">
        <w:rPr>
          <w:noProof/>
          <w:szCs w:val="24"/>
          <w:shd w:val="clear" w:color="auto" w:fill="F2DBDB"/>
        </w:rPr>
        <w:t xml:space="preserve"> </w:t>
      </w:r>
      <w:r w:rsidRPr="001D7AE1">
        <w:rPr>
          <w:noProof/>
          <w:color w:val="FF0000"/>
          <w:szCs w:val="24"/>
          <w:highlight w:val="yellow"/>
          <w:shd w:val="clear" w:color="auto" w:fill="92CDDC"/>
        </w:rPr>
        <w:t>K. H.</w:t>
      </w:r>
      <w:r w:rsidRPr="001D7AE1">
        <w:rPr>
          <w:noProof/>
          <w:szCs w:val="24"/>
          <w:highlight w:val="yellow"/>
          <w:shd w:val="clear" w:color="auto" w:fill="92CDDC"/>
        </w:rPr>
        <w:t xml:space="preserve"> </w:t>
      </w:r>
      <w:r w:rsidRPr="001D7AE1">
        <w:rPr>
          <w:noProof/>
          <w:color w:val="0000FF"/>
          <w:szCs w:val="24"/>
          <w:highlight w:val="yellow"/>
          <w:shd w:val="clear" w:color="auto" w:fill="92CDDC"/>
        </w:rPr>
        <w:t>Jamieson</w:t>
      </w:r>
      <w:r w:rsidRPr="001D7AE1">
        <w:rPr>
          <w:noProof/>
          <w:szCs w:val="24"/>
          <w:shd w:val="clear" w:color="auto" w:fill="92CDDC"/>
        </w:rPr>
        <w:t xml:space="preserve">, </w:t>
      </w:r>
      <w:r w:rsidRPr="001D7AE1">
        <w:rPr>
          <w:noProof/>
          <w:color w:val="FF0000"/>
          <w:szCs w:val="24"/>
          <w:highlight w:val="yellow"/>
          <w:shd w:val="clear" w:color="auto" w:fill="92CDDC"/>
        </w:rPr>
        <w:t>D.</w:t>
      </w:r>
      <w:r w:rsidRPr="001D7AE1">
        <w:rPr>
          <w:noProof/>
          <w:szCs w:val="24"/>
          <w:highlight w:val="yellow"/>
          <w:shd w:val="clear" w:color="auto" w:fill="92CDDC"/>
        </w:rPr>
        <w:t xml:space="preserve"> </w:t>
      </w:r>
      <w:r w:rsidRPr="001D7AE1">
        <w:rPr>
          <w:noProof/>
          <w:color w:val="0000FF"/>
          <w:szCs w:val="24"/>
          <w:highlight w:val="yellow"/>
          <w:shd w:val="clear" w:color="auto" w:fill="92CDDC"/>
        </w:rPr>
        <w:t>Kahan</w:t>
      </w:r>
      <w:r w:rsidRPr="001D7AE1">
        <w:rPr>
          <w:noProof/>
          <w:szCs w:val="24"/>
          <w:shd w:val="clear" w:color="auto" w:fill="92CDDC"/>
        </w:rPr>
        <w:t xml:space="preserve">, &amp; </w:t>
      </w:r>
      <w:r w:rsidRPr="001D7AE1">
        <w:rPr>
          <w:noProof/>
          <w:color w:val="FF0000"/>
          <w:szCs w:val="24"/>
          <w:highlight w:val="yellow"/>
          <w:shd w:val="clear" w:color="auto" w:fill="92CDDC"/>
        </w:rPr>
        <w:t>D. A.</w:t>
      </w:r>
      <w:r w:rsidRPr="001D7AE1">
        <w:rPr>
          <w:noProof/>
          <w:szCs w:val="24"/>
          <w:highlight w:val="yellow"/>
          <w:shd w:val="clear" w:color="auto" w:fill="92CDDC"/>
        </w:rPr>
        <w:t xml:space="preserve"> </w:t>
      </w:r>
      <w:r w:rsidRPr="001D7AE1">
        <w:rPr>
          <w:noProof/>
          <w:color w:val="0000FF"/>
          <w:szCs w:val="24"/>
          <w:highlight w:val="yellow"/>
          <w:shd w:val="clear" w:color="auto" w:fill="92CDDC"/>
        </w:rPr>
        <w:t>Scheufele</w:t>
      </w:r>
      <w:r w:rsidRPr="001D7AE1">
        <w:rPr>
          <w:noProof/>
          <w:szCs w:val="24"/>
          <w:shd w:val="clear" w:color="auto" w:fill="92CDDC"/>
        </w:rPr>
        <w:t xml:space="preserve"> (Eds.)</w:t>
      </w:r>
      <w:r w:rsidRPr="00173014">
        <w:rPr>
          <w:noProof/>
          <w:szCs w:val="24"/>
          <w:shd w:val="clear" w:color="auto" w:fill="E6E6E6"/>
        </w:rPr>
        <w:t xml:space="preserve">, </w:t>
      </w:r>
      <w:r w:rsidRPr="001D7AE1">
        <w:rPr>
          <w:i/>
          <w:iCs/>
          <w:noProof/>
          <w:szCs w:val="24"/>
          <w:shd w:val="clear" w:color="auto" w:fill="FFCCFF"/>
        </w:rPr>
        <w:t>The Oxford handbook of the science of science communication</w:t>
      </w:r>
      <w:r w:rsidRPr="00173014">
        <w:rPr>
          <w:noProof/>
          <w:szCs w:val="24"/>
          <w:shd w:val="clear" w:color="auto" w:fill="E6E6E6"/>
        </w:rPr>
        <w:t xml:space="preserve"> (pp. </w:t>
      </w:r>
      <w:r w:rsidRPr="001D7AE1">
        <w:rPr>
          <w:noProof/>
          <w:szCs w:val="24"/>
          <w:shd w:val="clear" w:color="auto" w:fill="66FFCC"/>
        </w:rPr>
        <w:t>51–57</w:t>
      </w:r>
      <w:r w:rsidRPr="00173014">
        <w:rPr>
          <w:noProof/>
          <w:szCs w:val="24"/>
          <w:shd w:val="clear" w:color="auto" w:fill="E6E6E6"/>
        </w:rPr>
        <w:t xml:space="preserve">). </w:t>
      </w:r>
      <w:r w:rsidRPr="001D7AE1">
        <w:rPr>
          <w:noProof/>
          <w:szCs w:val="24"/>
          <w:shd w:val="clear" w:color="auto" w:fill="F2DBDB"/>
        </w:rPr>
        <w:t>Oxford University Press</w:t>
      </w:r>
      <w:r w:rsidRPr="00173014">
        <w:rPr>
          <w:noProof/>
          <w:szCs w:val="24"/>
          <w:shd w:val="clear" w:color="auto" w:fill="E6E6E6"/>
        </w:rPr>
        <w:t>.</w:t>
      </w:r>
      <w:bookmarkEnd w:id="28"/>
    </w:p>
    <w:p w14:paraId="7D2F3C38" w14:textId="77777777" w:rsidR="00357E34" w:rsidRPr="00173014" w:rsidRDefault="00357E34" w:rsidP="00723718">
      <w:pPr>
        <w:pStyle w:val="REF"/>
        <w:rPr>
          <w:noProof/>
        </w:rPr>
      </w:pPr>
      <w:bookmarkStart w:id="29" w:name="HueD_Ref23"/>
      <w:r w:rsidRPr="00173014">
        <w:rPr>
          <w:noProof/>
          <w:color w:val="0000FF"/>
          <w:szCs w:val="24"/>
          <w:highlight w:val="cyan"/>
          <w:shd w:val="clear" w:color="auto" w:fill="D9D9D9"/>
        </w:rPr>
        <w:t>Schriebl</w:t>
      </w:r>
      <w:r w:rsidRPr="00173014">
        <w:rPr>
          <w:noProof/>
          <w:szCs w:val="24"/>
          <w:highlight w:val="cyan"/>
          <w:shd w:val="clear" w:color="auto" w:fill="D9D9D9"/>
        </w:rPr>
        <w:t xml:space="preserve">, </w:t>
      </w:r>
      <w:r w:rsidRPr="00173014">
        <w:rPr>
          <w:noProof/>
          <w:color w:val="FF0000"/>
          <w:szCs w:val="24"/>
          <w:highlight w:val="cyan"/>
          <w:shd w:val="clear" w:color="auto" w:fill="D9D9D9"/>
        </w:rPr>
        <w:t>D.</w:t>
      </w:r>
      <w:r w:rsidRPr="00173014">
        <w:rPr>
          <w:noProof/>
          <w:szCs w:val="24"/>
          <w:shd w:val="clear" w:color="auto" w:fill="D9D9D9"/>
        </w:rPr>
        <w:t xml:space="preserve">, </w:t>
      </w:r>
      <w:r w:rsidRPr="00173014">
        <w:rPr>
          <w:noProof/>
          <w:color w:val="0000FF"/>
          <w:szCs w:val="24"/>
          <w:highlight w:val="cyan"/>
          <w:shd w:val="clear" w:color="auto" w:fill="D9D9D9"/>
        </w:rPr>
        <w:t>Müller</w:t>
      </w:r>
      <w:r w:rsidRPr="00173014">
        <w:rPr>
          <w:noProof/>
          <w:szCs w:val="24"/>
          <w:highlight w:val="cyan"/>
          <w:shd w:val="clear" w:color="auto" w:fill="D9D9D9"/>
        </w:rPr>
        <w:t xml:space="preserve">, </w:t>
      </w:r>
      <w:r w:rsidRPr="00173014">
        <w:rPr>
          <w:noProof/>
          <w:color w:val="FF0000"/>
          <w:szCs w:val="24"/>
          <w:highlight w:val="cyan"/>
          <w:shd w:val="clear" w:color="auto" w:fill="D9D9D9"/>
        </w:rPr>
        <w:t>A.</w:t>
      </w:r>
      <w:r w:rsidRPr="00173014">
        <w:rPr>
          <w:noProof/>
          <w:szCs w:val="24"/>
          <w:shd w:val="clear" w:color="auto" w:fill="D9D9D9"/>
        </w:rPr>
        <w:t xml:space="preserve">, &amp; </w:t>
      </w:r>
      <w:r w:rsidRPr="00173014">
        <w:rPr>
          <w:noProof/>
          <w:color w:val="0000FF"/>
          <w:szCs w:val="24"/>
          <w:highlight w:val="cyan"/>
          <w:shd w:val="clear" w:color="auto" w:fill="D9D9D9"/>
        </w:rPr>
        <w:t>Robin</w:t>
      </w:r>
      <w:r w:rsidRPr="00173014">
        <w:rPr>
          <w:noProof/>
          <w:szCs w:val="24"/>
          <w:highlight w:val="cyan"/>
          <w:shd w:val="clear" w:color="auto" w:fill="D9D9D9"/>
        </w:rPr>
        <w:t xml:space="preserve">, </w:t>
      </w:r>
      <w:r w:rsidRPr="00173014">
        <w:rPr>
          <w:noProof/>
          <w:color w:val="FF0000"/>
          <w:szCs w:val="24"/>
          <w:highlight w:val="cyan"/>
          <w:shd w:val="clear" w:color="auto" w:fill="D9D9D9"/>
        </w:rPr>
        <w:t>N.</w:t>
      </w:r>
      <w:r w:rsidRPr="00173014">
        <w:rPr>
          <w:noProof/>
          <w:szCs w:val="24"/>
          <w:shd w:val="clear" w:color="auto" w:fill="E6E6E6"/>
        </w:rPr>
        <w:t xml:space="preserve"> (</w:t>
      </w:r>
      <w:r w:rsidRPr="00173014">
        <w:rPr>
          <w:noProof/>
          <w:szCs w:val="24"/>
          <w:shd w:val="clear" w:color="auto" w:fill="99CCFF"/>
        </w:rPr>
        <w:t>2023</w:t>
      </w:r>
      <w:r w:rsidRPr="00173014">
        <w:rPr>
          <w:noProof/>
          <w:szCs w:val="24"/>
          <w:shd w:val="clear" w:color="auto" w:fill="E6E6E6"/>
        </w:rPr>
        <w:t xml:space="preserve">). </w:t>
      </w:r>
      <w:r w:rsidRPr="00173014">
        <w:rPr>
          <w:noProof/>
          <w:szCs w:val="24"/>
          <w:shd w:val="clear" w:color="auto" w:fill="CCFFCC"/>
        </w:rPr>
        <w:t>Modelling authenticity in science education</w:t>
      </w:r>
      <w:r w:rsidRPr="00173014">
        <w:rPr>
          <w:noProof/>
          <w:szCs w:val="24"/>
          <w:shd w:val="clear" w:color="auto" w:fill="E6E6E6"/>
        </w:rPr>
        <w:t xml:space="preserve">. </w:t>
      </w:r>
      <w:r w:rsidRPr="00173014">
        <w:rPr>
          <w:i/>
          <w:iCs/>
          <w:noProof/>
          <w:szCs w:val="24"/>
          <w:shd w:val="clear" w:color="auto" w:fill="C6D9F1"/>
        </w:rPr>
        <w:t>Science &amp; Education</w:t>
      </w:r>
      <w:r w:rsidRPr="00173014">
        <w:rPr>
          <w:noProof/>
          <w:szCs w:val="24"/>
          <w:shd w:val="clear" w:color="auto" w:fill="E6E6E6"/>
        </w:rPr>
        <w:t xml:space="preserve">, </w:t>
      </w:r>
      <w:r w:rsidRPr="00173014">
        <w:rPr>
          <w:i/>
          <w:iCs/>
          <w:noProof/>
          <w:szCs w:val="24"/>
          <w:shd w:val="clear" w:color="auto" w:fill="B6DDE8"/>
        </w:rPr>
        <w:t>32</w:t>
      </w:r>
      <w:r w:rsidRPr="00173014">
        <w:rPr>
          <w:noProof/>
          <w:szCs w:val="24"/>
          <w:shd w:val="clear" w:color="auto" w:fill="FDE9D9"/>
        </w:rPr>
        <w:t>(4)</w:t>
      </w:r>
      <w:r w:rsidRPr="00173014">
        <w:rPr>
          <w:noProof/>
          <w:szCs w:val="24"/>
          <w:shd w:val="clear" w:color="auto" w:fill="E6E6E6"/>
        </w:rPr>
        <w:t xml:space="preserve">, </w:t>
      </w:r>
      <w:r w:rsidRPr="00173014">
        <w:rPr>
          <w:noProof/>
          <w:szCs w:val="24"/>
          <w:shd w:val="clear" w:color="auto" w:fill="66FFCC"/>
        </w:rPr>
        <w:t>1021–1048</w:t>
      </w:r>
      <w:r w:rsidRPr="00173014">
        <w:rPr>
          <w:noProof/>
          <w:szCs w:val="24"/>
          <w:shd w:val="clear" w:color="auto" w:fill="E6E6E6"/>
        </w:rPr>
        <w:t xml:space="preserve">. </w:t>
      </w:r>
      <w:r w:rsidRPr="00173014">
        <w:rPr>
          <w:noProof/>
          <w:szCs w:val="24"/>
          <w:shd w:val="clear" w:color="auto" w:fill="CCFFFF"/>
        </w:rPr>
        <w:t>https://doi.org/10.1007/s11191-022-00355-x</w:t>
      </w:r>
      <w:bookmarkEnd w:id="29"/>
    </w:p>
    <w:p w14:paraId="18262995" w14:textId="77777777" w:rsidR="00357E34" w:rsidRPr="00173014" w:rsidRDefault="00357E34" w:rsidP="00723718">
      <w:pPr>
        <w:pStyle w:val="REF"/>
        <w:rPr>
          <w:noProof/>
        </w:rPr>
      </w:pPr>
      <w:bookmarkStart w:id="30" w:name="HueD_Ref24"/>
      <w:r w:rsidRPr="00173014">
        <w:rPr>
          <w:noProof/>
          <w:color w:val="0000FF"/>
          <w:szCs w:val="24"/>
          <w:highlight w:val="cyan"/>
          <w:shd w:val="clear" w:color="auto" w:fill="D9D9D9"/>
        </w:rPr>
        <w:t>Sharon</w:t>
      </w:r>
      <w:r w:rsidRPr="00173014">
        <w:rPr>
          <w:noProof/>
          <w:szCs w:val="24"/>
          <w:highlight w:val="cyan"/>
          <w:shd w:val="clear" w:color="auto" w:fill="D9D9D9"/>
        </w:rPr>
        <w:t xml:space="preserve">, </w:t>
      </w:r>
      <w:r w:rsidRPr="00173014">
        <w:rPr>
          <w:noProof/>
          <w:color w:val="FF0000"/>
          <w:szCs w:val="24"/>
          <w:highlight w:val="cyan"/>
          <w:shd w:val="clear" w:color="auto" w:fill="D9D9D9"/>
        </w:rPr>
        <w:t>A. J.</w:t>
      </w:r>
      <w:r w:rsidRPr="00173014">
        <w:rPr>
          <w:noProof/>
          <w:szCs w:val="24"/>
          <w:shd w:val="clear" w:color="auto" w:fill="D9D9D9"/>
        </w:rPr>
        <w:t xml:space="preserve">, &amp; </w:t>
      </w:r>
      <w:r w:rsidRPr="00173014">
        <w:rPr>
          <w:noProof/>
          <w:color w:val="0000FF"/>
          <w:szCs w:val="24"/>
          <w:highlight w:val="cyan"/>
          <w:shd w:val="clear" w:color="auto" w:fill="D9D9D9"/>
        </w:rPr>
        <w:t>Baram-Tsabari</w:t>
      </w:r>
      <w:r w:rsidRPr="00173014">
        <w:rPr>
          <w:noProof/>
          <w:szCs w:val="24"/>
          <w:highlight w:val="cyan"/>
          <w:shd w:val="clear" w:color="auto" w:fill="D9D9D9"/>
        </w:rPr>
        <w:t xml:space="preserve">, </w:t>
      </w:r>
      <w:r w:rsidRPr="00173014">
        <w:rPr>
          <w:noProof/>
          <w:color w:val="FF0000"/>
          <w:szCs w:val="24"/>
          <w:highlight w:val="cyan"/>
          <w:shd w:val="clear" w:color="auto" w:fill="D9D9D9"/>
        </w:rPr>
        <w:t>A.</w:t>
      </w:r>
      <w:r w:rsidRPr="00173014">
        <w:rPr>
          <w:noProof/>
          <w:szCs w:val="24"/>
          <w:shd w:val="clear" w:color="auto" w:fill="E6E6E6"/>
        </w:rPr>
        <w:t xml:space="preserve"> (</w:t>
      </w:r>
      <w:r w:rsidRPr="00173014">
        <w:rPr>
          <w:noProof/>
          <w:szCs w:val="24"/>
          <w:shd w:val="clear" w:color="auto" w:fill="99CCFF"/>
        </w:rPr>
        <w:t>2020</w:t>
      </w:r>
      <w:r w:rsidRPr="00173014">
        <w:rPr>
          <w:noProof/>
          <w:szCs w:val="24"/>
          <w:shd w:val="clear" w:color="auto" w:fill="E6E6E6"/>
        </w:rPr>
        <w:t xml:space="preserve">). </w:t>
      </w:r>
      <w:r w:rsidRPr="00173014">
        <w:rPr>
          <w:noProof/>
          <w:szCs w:val="24"/>
          <w:shd w:val="clear" w:color="auto" w:fill="CCFFCC"/>
        </w:rPr>
        <w:t>Can science literacy help individuals identify misinformation in everyday life?</w:t>
      </w:r>
      <w:r w:rsidRPr="00173014">
        <w:rPr>
          <w:noProof/>
          <w:szCs w:val="24"/>
          <w:shd w:val="clear" w:color="auto" w:fill="E6E6E6"/>
        </w:rPr>
        <w:t xml:space="preserve"> </w:t>
      </w:r>
      <w:r w:rsidRPr="00173014">
        <w:rPr>
          <w:i/>
          <w:iCs/>
          <w:noProof/>
          <w:szCs w:val="24"/>
          <w:shd w:val="clear" w:color="auto" w:fill="C6D9F1"/>
        </w:rPr>
        <w:t>Science Education</w:t>
      </w:r>
      <w:r w:rsidRPr="00173014">
        <w:rPr>
          <w:shd w:val="clear" w:color="auto" w:fill="E6E6E6"/>
        </w:rPr>
        <w:t xml:space="preserve">, </w:t>
      </w:r>
      <w:r w:rsidRPr="00173014">
        <w:rPr>
          <w:i/>
          <w:iCs/>
          <w:noProof/>
          <w:szCs w:val="24"/>
          <w:shd w:val="clear" w:color="auto" w:fill="B6DDE8"/>
        </w:rPr>
        <w:t>104</w:t>
      </w:r>
      <w:r w:rsidRPr="00173014">
        <w:rPr>
          <w:noProof/>
          <w:szCs w:val="24"/>
          <w:shd w:val="clear" w:color="auto" w:fill="FDE9D9"/>
        </w:rPr>
        <w:t>(5)</w:t>
      </w:r>
      <w:r w:rsidRPr="00173014">
        <w:rPr>
          <w:noProof/>
          <w:szCs w:val="24"/>
          <w:shd w:val="clear" w:color="auto" w:fill="E6E6E6"/>
        </w:rPr>
        <w:t xml:space="preserve">, </w:t>
      </w:r>
      <w:r w:rsidRPr="00173014">
        <w:rPr>
          <w:noProof/>
          <w:szCs w:val="24"/>
          <w:shd w:val="clear" w:color="auto" w:fill="66FFCC"/>
        </w:rPr>
        <w:t>873–894</w:t>
      </w:r>
      <w:r w:rsidRPr="00173014">
        <w:rPr>
          <w:noProof/>
          <w:szCs w:val="24"/>
          <w:shd w:val="clear" w:color="auto" w:fill="E6E6E6"/>
        </w:rPr>
        <w:t xml:space="preserve">. </w:t>
      </w:r>
      <w:r w:rsidRPr="00173014">
        <w:rPr>
          <w:noProof/>
          <w:szCs w:val="24"/>
          <w:shd w:val="clear" w:color="auto" w:fill="CCFFFF"/>
        </w:rPr>
        <w:t>https://doi.org/10.1002/sce.21581</w:t>
      </w:r>
      <w:bookmarkEnd w:id="30"/>
    </w:p>
    <w:p w14:paraId="0B15E8B6" w14:textId="77777777" w:rsidR="00357E34" w:rsidRPr="00173014" w:rsidRDefault="00357E34" w:rsidP="00723718">
      <w:pPr>
        <w:pStyle w:val="REF"/>
        <w:rPr>
          <w:noProof/>
        </w:rPr>
      </w:pPr>
      <w:bookmarkStart w:id="31" w:name="HueD_Ref25"/>
      <w:r w:rsidRPr="00173014">
        <w:rPr>
          <w:noProof/>
          <w:color w:val="0000FF"/>
          <w:szCs w:val="24"/>
          <w:highlight w:val="cyan"/>
          <w:shd w:val="clear" w:color="auto" w:fill="D9D9D9"/>
        </w:rPr>
        <w:t>Stuckey</w:t>
      </w:r>
      <w:r w:rsidRPr="00173014">
        <w:rPr>
          <w:noProof/>
          <w:szCs w:val="24"/>
          <w:highlight w:val="cyan"/>
          <w:shd w:val="clear" w:color="auto" w:fill="D9D9D9"/>
        </w:rPr>
        <w:t xml:space="preserve">, </w:t>
      </w:r>
      <w:r w:rsidRPr="00173014">
        <w:rPr>
          <w:noProof/>
          <w:color w:val="FF0000"/>
          <w:szCs w:val="24"/>
          <w:highlight w:val="cyan"/>
          <w:shd w:val="clear" w:color="auto" w:fill="D9D9D9"/>
        </w:rPr>
        <w:t>M.</w:t>
      </w:r>
      <w:r w:rsidRPr="00173014">
        <w:rPr>
          <w:noProof/>
          <w:szCs w:val="24"/>
          <w:shd w:val="clear" w:color="auto" w:fill="D9D9D9"/>
        </w:rPr>
        <w:t xml:space="preserve">, </w:t>
      </w:r>
      <w:r w:rsidRPr="00173014">
        <w:rPr>
          <w:noProof/>
          <w:color w:val="0000FF"/>
          <w:szCs w:val="24"/>
          <w:highlight w:val="cyan"/>
          <w:shd w:val="clear" w:color="auto" w:fill="D9D9D9"/>
        </w:rPr>
        <w:t>Hofstein</w:t>
      </w:r>
      <w:r w:rsidRPr="00173014">
        <w:rPr>
          <w:noProof/>
          <w:szCs w:val="24"/>
          <w:highlight w:val="cyan"/>
          <w:shd w:val="clear" w:color="auto" w:fill="D9D9D9"/>
        </w:rPr>
        <w:t xml:space="preserve">, </w:t>
      </w:r>
      <w:r w:rsidRPr="00173014">
        <w:rPr>
          <w:noProof/>
          <w:color w:val="FF0000"/>
          <w:szCs w:val="24"/>
          <w:highlight w:val="cyan"/>
          <w:shd w:val="clear" w:color="auto" w:fill="D9D9D9"/>
        </w:rPr>
        <w:t>A.</w:t>
      </w:r>
      <w:r w:rsidRPr="00173014">
        <w:rPr>
          <w:noProof/>
          <w:szCs w:val="24"/>
          <w:shd w:val="clear" w:color="auto" w:fill="D9D9D9"/>
        </w:rPr>
        <w:t xml:space="preserve">, </w:t>
      </w:r>
      <w:r w:rsidRPr="00173014">
        <w:rPr>
          <w:noProof/>
          <w:color w:val="0000FF"/>
          <w:szCs w:val="24"/>
          <w:highlight w:val="cyan"/>
          <w:shd w:val="clear" w:color="auto" w:fill="D9D9D9"/>
        </w:rPr>
        <w:t>Mamlok-Naaman</w:t>
      </w:r>
      <w:r w:rsidRPr="00173014">
        <w:rPr>
          <w:noProof/>
          <w:szCs w:val="24"/>
          <w:highlight w:val="cyan"/>
          <w:shd w:val="clear" w:color="auto" w:fill="D9D9D9"/>
        </w:rPr>
        <w:t xml:space="preserve">, </w:t>
      </w:r>
      <w:r w:rsidRPr="00173014">
        <w:rPr>
          <w:noProof/>
          <w:color w:val="FF0000"/>
          <w:szCs w:val="24"/>
          <w:highlight w:val="cyan"/>
          <w:shd w:val="clear" w:color="auto" w:fill="D9D9D9"/>
        </w:rPr>
        <w:t>R.</w:t>
      </w:r>
      <w:r w:rsidRPr="00173014">
        <w:rPr>
          <w:noProof/>
          <w:szCs w:val="24"/>
          <w:shd w:val="clear" w:color="auto" w:fill="D9D9D9"/>
        </w:rPr>
        <w:t xml:space="preserve">, &amp; </w:t>
      </w:r>
      <w:r w:rsidRPr="00173014">
        <w:rPr>
          <w:noProof/>
          <w:color w:val="0000FF"/>
          <w:szCs w:val="24"/>
          <w:highlight w:val="cyan"/>
          <w:shd w:val="clear" w:color="auto" w:fill="D9D9D9"/>
        </w:rPr>
        <w:t>Eilks</w:t>
      </w:r>
      <w:r w:rsidRPr="00173014">
        <w:rPr>
          <w:noProof/>
          <w:szCs w:val="24"/>
          <w:highlight w:val="cyan"/>
          <w:shd w:val="clear" w:color="auto" w:fill="D9D9D9"/>
        </w:rPr>
        <w:t xml:space="preserve">, </w:t>
      </w:r>
      <w:r w:rsidRPr="00173014">
        <w:rPr>
          <w:noProof/>
          <w:color w:val="FF0000"/>
          <w:szCs w:val="24"/>
          <w:highlight w:val="cyan"/>
          <w:shd w:val="clear" w:color="auto" w:fill="D9D9D9"/>
        </w:rPr>
        <w:t>I.</w:t>
      </w:r>
      <w:r w:rsidRPr="00173014">
        <w:rPr>
          <w:noProof/>
          <w:szCs w:val="24"/>
          <w:shd w:val="clear" w:color="auto" w:fill="E6E6E6"/>
        </w:rPr>
        <w:t xml:space="preserve"> (</w:t>
      </w:r>
      <w:r w:rsidRPr="00173014">
        <w:rPr>
          <w:noProof/>
          <w:szCs w:val="24"/>
          <w:shd w:val="clear" w:color="auto" w:fill="99CCFF"/>
        </w:rPr>
        <w:t>2013</w:t>
      </w:r>
      <w:r w:rsidRPr="00173014">
        <w:rPr>
          <w:noProof/>
          <w:szCs w:val="24"/>
          <w:shd w:val="clear" w:color="auto" w:fill="E6E6E6"/>
        </w:rPr>
        <w:t xml:space="preserve">). </w:t>
      </w:r>
      <w:r w:rsidRPr="00173014">
        <w:rPr>
          <w:noProof/>
          <w:szCs w:val="24"/>
          <w:shd w:val="clear" w:color="auto" w:fill="CCFFCC"/>
        </w:rPr>
        <w:t>The meaning of ‘</w:t>
      </w:r>
      <w:r>
        <w:rPr>
          <w:noProof/>
          <w:szCs w:val="24"/>
          <w:shd w:val="clear" w:color="auto" w:fill="CCFFCC"/>
        </w:rPr>
        <w:t>R</w:t>
      </w:r>
      <w:r w:rsidRPr="00173014">
        <w:rPr>
          <w:noProof/>
          <w:szCs w:val="24"/>
          <w:shd w:val="clear" w:color="auto" w:fill="CCFFCC"/>
        </w:rPr>
        <w:t>elevance’ in science education and its implications for the science curriculum</w:t>
      </w:r>
      <w:r w:rsidRPr="00173014">
        <w:rPr>
          <w:noProof/>
          <w:szCs w:val="24"/>
          <w:shd w:val="clear" w:color="auto" w:fill="E6E6E6"/>
        </w:rPr>
        <w:t xml:space="preserve">. </w:t>
      </w:r>
      <w:r w:rsidRPr="00173014">
        <w:rPr>
          <w:i/>
          <w:iCs/>
          <w:noProof/>
          <w:szCs w:val="24"/>
          <w:shd w:val="clear" w:color="auto" w:fill="C6D9F1"/>
        </w:rPr>
        <w:t>Studies in Science Education</w:t>
      </w:r>
      <w:r w:rsidRPr="00173014">
        <w:rPr>
          <w:noProof/>
          <w:szCs w:val="24"/>
          <w:shd w:val="clear" w:color="auto" w:fill="E6E6E6"/>
        </w:rPr>
        <w:t xml:space="preserve">, </w:t>
      </w:r>
      <w:r w:rsidRPr="00173014">
        <w:rPr>
          <w:i/>
          <w:iCs/>
          <w:noProof/>
          <w:szCs w:val="24"/>
          <w:shd w:val="clear" w:color="auto" w:fill="B6DDE8"/>
        </w:rPr>
        <w:t>49</w:t>
      </w:r>
      <w:r w:rsidRPr="00173014">
        <w:rPr>
          <w:noProof/>
          <w:szCs w:val="24"/>
          <w:shd w:val="clear" w:color="auto" w:fill="FDE9D9"/>
        </w:rPr>
        <w:t>(1)</w:t>
      </w:r>
      <w:r w:rsidRPr="00173014">
        <w:rPr>
          <w:noProof/>
          <w:szCs w:val="24"/>
          <w:shd w:val="clear" w:color="auto" w:fill="E6E6E6"/>
        </w:rPr>
        <w:t xml:space="preserve">, </w:t>
      </w:r>
      <w:r w:rsidRPr="00173014">
        <w:rPr>
          <w:noProof/>
          <w:szCs w:val="24"/>
          <w:shd w:val="clear" w:color="auto" w:fill="66FFCC"/>
        </w:rPr>
        <w:t>1–34</w:t>
      </w:r>
      <w:r w:rsidRPr="00173014">
        <w:rPr>
          <w:noProof/>
          <w:szCs w:val="24"/>
          <w:shd w:val="clear" w:color="auto" w:fill="E6E6E6"/>
        </w:rPr>
        <w:t xml:space="preserve">. </w:t>
      </w:r>
      <w:r w:rsidRPr="00173014">
        <w:rPr>
          <w:noProof/>
          <w:szCs w:val="24"/>
          <w:shd w:val="clear" w:color="auto" w:fill="CCFFFF"/>
        </w:rPr>
        <w:t>https://doi.org/10.1080/03057267.2013.802463</w:t>
      </w:r>
      <w:bookmarkEnd w:id="31"/>
    </w:p>
    <w:p w14:paraId="628D4EB4" w14:textId="77777777" w:rsidR="00357E34" w:rsidRPr="00173014" w:rsidRDefault="00357E34" w:rsidP="00723718">
      <w:pPr>
        <w:pStyle w:val="REF"/>
        <w:rPr>
          <w:noProof/>
        </w:rPr>
      </w:pPr>
      <w:bookmarkStart w:id="32" w:name="HueD_Ref26"/>
      <w:r w:rsidRPr="00173014">
        <w:rPr>
          <w:noProof/>
          <w:color w:val="0000FF"/>
          <w:szCs w:val="24"/>
          <w:highlight w:val="cyan"/>
          <w:shd w:val="clear" w:color="auto" w:fill="D9D9D9"/>
        </w:rPr>
        <w:t>Taboada</w:t>
      </w:r>
      <w:r w:rsidRPr="00173014">
        <w:rPr>
          <w:noProof/>
          <w:szCs w:val="24"/>
          <w:highlight w:val="cyan"/>
          <w:shd w:val="clear" w:color="auto" w:fill="D9D9D9"/>
        </w:rPr>
        <w:t xml:space="preserve">, </w:t>
      </w:r>
      <w:r w:rsidRPr="00173014">
        <w:rPr>
          <w:noProof/>
          <w:color w:val="FF0000"/>
          <w:szCs w:val="24"/>
          <w:highlight w:val="cyan"/>
          <w:shd w:val="clear" w:color="auto" w:fill="D9D9D9"/>
        </w:rPr>
        <w:t>C.</w:t>
      </w:r>
      <w:r w:rsidRPr="00173014">
        <w:rPr>
          <w:noProof/>
          <w:szCs w:val="24"/>
          <w:shd w:val="clear" w:color="auto" w:fill="D9D9D9"/>
        </w:rPr>
        <w:t xml:space="preserve">, </w:t>
      </w:r>
      <w:r w:rsidRPr="00173014">
        <w:rPr>
          <w:noProof/>
          <w:color w:val="0000FF"/>
          <w:szCs w:val="24"/>
          <w:highlight w:val="cyan"/>
          <w:shd w:val="clear" w:color="auto" w:fill="D9D9D9"/>
        </w:rPr>
        <w:t>Delia</w:t>
      </w:r>
      <w:r w:rsidRPr="00173014">
        <w:rPr>
          <w:noProof/>
          <w:szCs w:val="24"/>
          <w:highlight w:val="cyan"/>
          <w:shd w:val="clear" w:color="auto" w:fill="D9D9D9"/>
        </w:rPr>
        <w:t xml:space="preserve">, </w:t>
      </w:r>
      <w:r w:rsidRPr="00173014">
        <w:rPr>
          <w:noProof/>
          <w:color w:val="FF0000"/>
          <w:szCs w:val="24"/>
          <w:highlight w:val="cyan"/>
          <w:shd w:val="clear" w:color="auto" w:fill="D9D9D9"/>
        </w:rPr>
        <w:t>J.</w:t>
      </w:r>
      <w:r w:rsidRPr="00173014">
        <w:rPr>
          <w:noProof/>
          <w:szCs w:val="24"/>
          <w:shd w:val="clear" w:color="auto" w:fill="D9D9D9"/>
        </w:rPr>
        <w:t xml:space="preserve">, </w:t>
      </w:r>
      <w:r w:rsidRPr="00173014">
        <w:rPr>
          <w:noProof/>
          <w:color w:val="0000FF"/>
          <w:szCs w:val="24"/>
          <w:highlight w:val="cyan"/>
          <w:shd w:val="clear" w:color="auto" w:fill="D9D9D9"/>
        </w:rPr>
        <w:t>Chen</w:t>
      </w:r>
      <w:r w:rsidRPr="00173014">
        <w:rPr>
          <w:noProof/>
          <w:szCs w:val="24"/>
          <w:highlight w:val="cyan"/>
          <w:shd w:val="clear" w:color="auto" w:fill="D9D9D9"/>
        </w:rPr>
        <w:t xml:space="preserve">, </w:t>
      </w:r>
      <w:r w:rsidRPr="00173014">
        <w:rPr>
          <w:noProof/>
          <w:color w:val="FF0000"/>
          <w:szCs w:val="24"/>
          <w:highlight w:val="cyan"/>
          <w:shd w:val="clear" w:color="auto" w:fill="D9D9D9"/>
        </w:rPr>
        <w:t>M.</w:t>
      </w:r>
      <w:r w:rsidRPr="00173014">
        <w:rPr>
          <w:noProof/>
          <w:szCs w:val="24"/>
          <w:shd w:val="clear" w:color="auto" w:fill="D9D9D9"/>
        </w:rPr>
        <w:t xml:space="preserve">, </w:t>
      </w:r>
      <w:r w:rsidRPr="00173014">
        <w:rPr>
          <w:noProof/>
          <w:color w:val="0000FF"/>
          <w:szCs w:val="24"/>
          <w:highlight w:val="cyan"/>
          <w:shd w:val="clear" w:color="auto" w:fill="D9D9D9"/>
        </w:rPr>
        <w:t>Ma</w:t>
      </w:r>
      <w:r w:rsidRPr="00173014">
        <w:rPr>
          <w:noProof/>
          <w:szCs w:val="24"/>
          <w:highlight w:val="cyan"/>
          <w:shd w:val="clear" w:color="auto" w:fill="D9D9D9"/>
        </w:rPr>
        <w:t xml:space="preserve">, </w:t>
      </w:r>
      <w:r w:rsidRPr="00173014">
        <w:rPr>
          <w:noProof/>
          <w:color w:val="FF0000"/>
          <w:szCs w:val="24"/>
          <w:highlight w:val="cyan"/>
          <w:shd w:val="clear" w:color="auto" w:fill="D9D9D9"/>
        </w:rPr>
        <w:t>C.</w:t>
      </w:r>
      <w:r w:rsidRPr="00173014">
        <w:rPr>
          <w:noProof/>
          <w:szCs w:val="24"/>
          <w:shd w:val="clear" w:color="auto" w:fill="D9D9D9"/>
        </w:rPr>
        <w:t xml:space="preserve">, </w:t>
      </w:r>
      <w:r w:rsidRPr="00173014">
        <w:rPr>
          <w:noProof/>
          <w:color w:val="0000FF"/>
          <w:szCs w:val="24"/>
          <w:highlight w:val="cyan"/>
          <w:shd w:val="clear" w:color="auto" w:fill="D9D9D9"/>
        </w:rPr>
        <w:t>Peng</w:t>
      </w:r>
      <w:r w:rsidRPr="00173014">
        <w:rPr>
          <w:noProof/>
          <w:szCs w:val="24"/>
          <w:highlight w:val="cyan"/>
          <w:shd w:val="clear" w:color="auto" w:fill="D9D9D9"/>
        </w:rPr>
        <w:t xml:space="preserve">, </w:t>
      </w:r>
      <w:r w:rsidRPr="00173014">
        <w:rPr>
          <w:noProof/>
          <w:color w:val="FF0000"/>
          <w:szCs w:val="24"/>
          <w:highlight w:val="cyan"/>
          <w:shd w:val="clear" w:color="auto" w:fill="D9D9D9"/>
        </w:rPr>
        <w:t>X.</w:t>
      </w:r>
      <w:r w:rsidRPr="00173014">
        <w:rPr>
          <w:noProof/>
          <w:szCs w:val="24"/>
          <w:shd w:val="clear" w:color="auto" w:fill="D9D9D9"/>
        </w:rPr>
        <w:t xml:space="preserve">, </w:t>
      </w:r>
      <w:r w:rsidRPr="00173014">
        <w:rPr>
          <w:noProof/>
          <w:color w:val="0000FF"/>
          <w:szCs w:val="24"/>
          <w:highlight w:val="cyan"/>
          <w:shd w:val="clear" w:color="auto" w:fill="D9D9D9"/>
        </w:rPr>
        <w:t>Zhu</w:t>
      </w:r>
      <w:r w:rsidRPr="00173014">
        <w:rPr>
          <w:noProof/>
          <w:szCs w:val="24"/>
          <w:highlight w:val="cyan"/>
          <w:shd w:val="clear" w:color="auto" w:fill="D9D9D9"/>
        </w:rPr>
        <w:t xml:space="preserve">, </w:t>
      </w:r>
      <w:r w:rsidRPr="00173014">
        <w:rPr>
          <w:noProof/>
          <w:color w:val="FF0000"/>
          <w:szCs w:val="24"/>
          <w:highlight w:val="cyan"/>
          <w:shd w:val="clear" w:color="auto" w:fill="D9D9D9"/>
        </w:rPr>
        <w:t>X.</w:t>
      </w:r>
      <w:r w:rsidRPr="00173014">
        <w:rPr>
          <w:noProof/>
          <w:szCs w:val="24"/>
          <w:shd w:val="clear" w:color="auto" w:fill="D9D9D9"/>
        </w:rPr>
        <w:t xml:space="preserve">, </w:t>
      </w:r>
      <w:r w:rsidRPr="00173014">
        <w:rPr>
          <w:noProof/>
          <w:color w:val="0000FF"/>
          <w:szCs w:val="24"/>
          <w:highlight w:val="cyan"/>
          <w:shd w:val="clear" w:color="auto" w:fill="D9D9D9"/>
        </w:rPr>
        <w:t>Jiang</w:t>
      </w:r>
      <w:r w:rsidRPr="00173014">
        <w:rPr>
          <w:noProof/>
          <w:szCs w:val="24"/>
          <w:highlight w:val="cyan"/>
          <w:shd w:val="clear" w:color="auto" w:fill="D9D9D9"/>
        </w:rPr>
        <w:t xml:space="preserve">, </w:t>
      </w:r>
      <w:r w:rsidRPr="00173014">
        <w:rPr>
          <w:noProof/>
          <w:color w:val="FF0000"/>
          <w:szCs w:val="24"/>
          <w:highlight w:val="cyan"/>
          <w:shd w:val="clear" w:color="auto" w:fill="D9D9D9"/>
        </w:rPr>
        <w:t>L.</w:t>
      </w:r>
      <w:r w:rsidRPr="00173014">
        <w:rPr>
          <w:noProof/>
          <w:szCs w:val="24"/>
          <w:shd w:val="clear" w:color="auto" w:fill="D9D9D9"/>
        </w:rPr>
        <w:t xml:space="preserve">, </w:t>
      </w:r>
      <w:r w:rsidRPr="00173014">
        <w:rPr>
          <w:noProof/>
          <w:color w:val="0000FF"/>
          <w:szCs w:val="24"/>
          <w:highlight w:val="cyan"/>
          <w:shd w:val="clear" w:color="auto" w:fill="D9D9D9"/>
        </w:rPr>
        <w:t>Vu</w:t>
      </w:r>
      <w:r w:rsidRPr="00173014">
        <w:rPr>
          <w:noProof/>
          <w:szCs w:val="24"/>
          <w:highlight w:val="cyan"/>
          <w:shd w:val="clear" w:color="auto" w:fill="D9D9D9"/>
        </w:rPr>
        <w:t xml:space="preserve">, </w:t>
      </w:r>
      <w:r w:rsidRPr="00173014">
        <w:rPr>
          <w:noProof/>
          <w:color w:val="FF0000"/>
          <w:szCs w:val="24"/>
          <w:highlight w:val="cyan"/>
          <w:shd w:val="clear" w:color="auto" w:fill="D9D9D9"/>
        </w:rPr>
        <w:t>T.</w:t>
      </w:r>
      <w:r w:rsidRPr="00173014">
        <w:rPr>
          <w:noProof/>
          <w:szCs w:val="24"/>
          <w:shd w:val="clear" w:color="auto" w:fill="D9D9D9"/>
        </w:rPr>
        <w:t xml:space="preserve">, </w:t>
      </w:r>
      <w:r w:rsidRPr="00173014">
        <w:rPr>
          <w:noProof/>
          <w:color w:val="0000FF"/>
          <w:szCs w:val="24"/>
          <w:highlight w:val="cyan"/>
          <w:shd w:val="clear" w:color="auto" w:fill="D9D9D9"/>
        </w:rPr>
        <w:t>Zhou</w:t>
      </w:r>
      <w:r w:rsidRPr="00173014">
        <w:rPr>
          <w:noProof/>
          <w:szCs w:val="24"/>
          <w:highlight w:val="cyan"/>
          <w:shd w:val="clear" w:color="auto" w:fill="D9D9D9"/>
        </w:rPr>
        <w:t xml:space="preserve">, </w:t>
      </w:r>
      <w:r w:rsidRPr="00173014">
        <w:rPr>
          <w:noProof/>
          <w:color w:val="FF0000"/>
          <w:szCs w:val="24"/>
          <w:highlight w:val="cyan"/>
          <w:shd w:val="clear" w:color="auto" w:fill="D9D9D9"/>
        </w:rPr>
        <w:t>Q.</w:t>
      </w:r>
      <w:r w:rsidRPr="00173014">
        <w:rPr>
          <w:noProof/>
          <w:szCs w:val="24"/>
          <w:shd w:val="clear" w:color="auto" w:fill="D9D9D9"/>
        </w:rPr>
        <w:t xml:space="preserve">, </w:t>
      </w:r>
      <w:r w:rsidRPr="00173014">
        <w:rPr>
          <w:noProof/>
          <w:color w:val="0000FF"/>
          <w:szCs w:val="24"/>
          <w:highlight w:val="cyan"/>
          <w:shd w:val="clear" w:color="auto" w:fill="D9D9D9"/>
        </w:rPr>
        <w:t>Yao</w:t>
      </w:r>
      <w:r w:rsidRPr="00173014">
        <w:rPr>
          <w:noProof/>
          <w:szCs w:val="24"/>
          <w:highlight w:val="cyan"/>
          <w:shd w:val="clear" w:color="auto" w:fill="D9D9D9"/>
        </w:rPr>
        <w:t xml:space="preserve">, </w:t>
      </w:r>
      <w:r w:rsidRPr="00173014">
        <w:rPr>
          <w:noProof/>
          <w:color w:val="FF0000"/>
          <w:szCs w:val="24"/>
          <w:highlight w:val="cyan"/>
          <w:shd w:val="clear" w:color="auto" w:fill="D9D9D9"/>
        </w:rPr>
        <w:t>J.</w:t>
      </w:r>
      <w:r w:rsidRPr="00173014">
        <w:rPr>
          <w:noProof/>
          <w:szCs w:val="24"/>
          <w:shd w:val="clear" w:color="auto" w:fill="D9D9D9"/>
        </w:rPr>
        <w:t xml:space="preserve">, </w:t>
      </w:r>
      <w:r w:rsidRPr="00173014">
        <w:rPr>
          <w:noProof/>
          <w:color w:val="0000FF"/>
          <w:szCs w:val="24"/>
          <w:highlight w:val="cyan"/>
          <w:shd w:val="clear" w:color="auto" w:fill="D9D9D9"/>
        </w:rPr>
        <w:t>O’Connell</w:t>
      </w:r>
      <w:r w:rsidRPr="00173014">
        <w:rPr>
          <w:noProof/>
          <w:szCs w:val="24"/>
          <w:highlight w:val="cyan"/>
          <w:shd w:val="clear" w:color="auto" w:fill="D9D9D9"/>
        </w:rPr>
        <w:t xml:space="preserve">, </w:t>
      </w:r>
      <w:r w:rsidRPr="00173014">
        <w:rPr>
          <w:noProof/>
          <w:color w:val="FF0000"/>
          <w:szCs w:val="24"/>
          <w:highlight w:val="cyan"/>
          <w:shd w:val="clear" w:color="auto" w:fill="D9D9D9"/>
        </w:rPr>
        <w:t>L.</w:t>
      </w:r>
      <w:r w:rsidRPr="00173014">
        <w:rPr>
          <w:noProof/>
          <w:szCs w:val="24"/>
          <w:shd w:val="clear" w:color="auto" w:fill="D9D9D9"/>
        </w:rPr>
        <w:t xml:space="preserve">, &amp; </w:t>
      </w:r>
      <w:r w:rsidRPr="00173014">
        <w:rPr>
          <w:noProof/>
          <w:color w:val="0000FF"/>
          <w:szCs w:val="24"/>
          <w:highlight w:val="cyan"/>
          <w:shd w:val="clear" w:color="auto" w:fill="D9D9D9"/>
        </w:rPr>
        <w:t>Johnsen</w:t>
      </w:r>
      <w:r w:rsidRPr="00173014">
        <w:rPr>
          <w:noProof/>
          <w:szCs w:val="24"/>
          <w:highlight w:val="cyan"/>
          <w:shd w:val="clear" w:color="auto" w:fill="D9D9D9"/>
        </w:rPr>
        <w:t xml:space="preserve">, </w:t>
      </w:r>
      <w:r w:rsidRPr="00173014">
        <w:rPr>
          <w:noProof/>
          <w:color w:val="FF0000"/>
          <w:szCs w:val="24"/>
          <w:highlight w:val="cyan"/>
          <w:shd w:val="clear" w:color="auto" w:fill="D9D9D9"/>
        </w:rPr>
        <w:t>S.</w:t>
      </w:r>
      <w:r w:rsidRPr="00173014">
        <w:rPr>
          <w:noProof/>
          <w:szCs w:val="24"/>
          <w:shd w:val="clear" w:color="auto" w:fill="E6E6E6"/>
        </w:rPr>
        <w:t xml:space="preserve"> (</w:t>
      </w:r>
      <w:r w:rsidRPr="00173014">
        <w:rPr>
          <w:noProof/>
          <w:szCs w:val="24"/>
          <w:shd w:val="clear" w:color="auto" w:fill="99CCFF"/>
        </w:rPr>
        <w:t>2022</w:t>
      </w:r>
      <w:r w:rsidRPr="00173014">
        <w:rPr>
          <w:noProof/>
          <w:szCs w:val="24"/>
          <w:shd w:val="clear" w:color="auto" w:fill="E6E6E6"/>
        </w:rPr>
        <w:t xml:space="preserve">). </w:t>
      </w:r>
      <w:r w:rsidRPr="00173014">
        <w:rPr>
          <w:noProof/>
          <w:szCs w:val="24"/>
          <w:shd w:val="clear" w:color="auto" w:fill="CCFFCC"/>
        </w:rPr>
        <w:t>Glassfrogs conceal blood in their liver to maintain transparency</w:t>
      </w:r>
      <w:r w:rsidRPr="00173014">
        <w:rPr>
          <w:noProof/>
          <w:szCs w:val="24"/>
          <w:shd w:val="clear" w:color="auto" w:fill="E6E6E6"/>
        </w:rPr>
        <w:t xml:space="preserve">. </w:t>
      </w:r>
      <w:r w:rsidRPr="00173014">
        <w:rPr>
          <w:i/>
          <w:iCs/>
          <w:noProof/>
          <w:szCs w:val="24"/>
          <w:shd w:val="clear" w:color="auto" w:fill="C6D9F1"/>
        </w:rPr>
        <w:t>Science</w:t>
      </w:r>
      <w:r w:rsidRPr="00173014">
        <w:rPr>
          <w:noProof/>
          <w:szCs w:val="24"/>
          <w:shd w:val="clear" w:color="auto" w:fill="E6E6E6"/>
        </w:rPr>
        <w:t xml:space="preserve">, </w:t>
      </w:r>
      <w:r w:rsidRPr="00173014">
        <w:rPr>
          <w:i/>
          <w:iCs/>
          <w:noProof/>
          <w:szCs w:val="24"/>
          <w:shd w:val="clear" w:color="auto" w:fill="B6DDE8"/>
        </w:rPr>
        <w:t>378</w:t>
      </w:r>
      <w:r w:rsidRPr="00173014">
        <w:rPr>
          <w:noProof/>
          <w:szCs w:val="24"/>
          <w:shd w:val="clear" w:color="auto" w:fill="FDE9D9"/>
        </w:rPr>
        <w:t>(6626)</w:t>
      </w:r>
      <w:r w:rsidRPr="00173014">
        <w:rPr>
          <w:noProof/>
          <w:szCs w:val="24"/>
          <w:shd w:val="clear" w:color="auto" w:fill="E6E6E6"/>
        </w:rPr>
        <w:t xml:space="preserve">, </w:t>
      </w:r>
      <w:r w:rsidRPr="00173014">
        <w:rPr>
          <w:noProof/>
          <w:szCs w:val="24"/>
          <w:shd w:val="clear" w:color="auto" w:fill="66FFCC"/>
        </w:rPr>
        <w:t>1315–1320</w:t>
      </w:r>
      <w:r w:rsidRPr="00173014">
        <w:rPr>
          <w:noProof/>
          <w:szCs w:val="24"/>
          <w:shd w:val="clear" w:color="auto" w:fill="E6E6E6"/>
        </w:rPr>
        <w:t xml:space="preserve">. </w:t>
      </w:r>
      <w:r w:rsidRPr="00173014">
        <w:rPr>
          <w:noProof/>
          <w:szCs w:val="24"/>
          <w:shd w:val="clear" w:color="auto" w:fill="CCFFFF"/>
        </w:rPr>
        <w:t>https://doi.org/10.1126/science.abl6620</w:t>
      </w:r>
      <w:bookmarkEnd w:id="32"/>
    </w:p>
    <w:p w14:paraId="62113F42" w14:textId="77777777" w:rsidR="00357E34" w:rsidRPr="00173014" w:rsidRDefault="00357E34" w:rsidP="00723718">
      <w:pPr>
        <w:pStyle w:val="REF"/>
        <w:rPr>
          <w:noProof/>
        </w:rPr>
      </w:pPr>
      <w:bookmarkStart w:id="33" w:name="HueD_Ref27"/>
      <w:r w:rsidRPr="00173014">
        <w:rPr>
          <w:noProof/>
          <w:color w:val="0000FF"/>
          <w:szCs w:val="24"/>
          <w:highlight w:val="cyan"/>
          <w:shd w:val="clear" w:color="auto" w:fill="D9D9D9"/>
        </w:rPr>
        <w:t>Tang</w:t>
      </w:r>
      <w:r w:rsidRPr="00173014">
        <w:rPr>
          <w:noProof/>
          <w:szCs w:val="24"/>
          <w:highlight w:val="cyan"/>
          <w:shd w:val="clear" w:color="auto" w:fill="D9D9D9"/>
        </w:rPr>
        <w:t xml:space="preserve">, </w:t>
      </w:r>
      <w:r w:rsidRPr="00173014">
        <w:rPr>
          <w:noProof/>
          <w:color w:val="FF0000"/>
          <w:szCs w:val="24"/>
          <w:highlight w:val="cyan"/>
          <w:shd w:val="clear" w:color="auto" w:fill="D9D9D9"/>
        </w:rPr>
        <w:t>Y.</w:t>
      </w:r>
      <w:r w:rsidRPr="00173014">
        <w:rPr>
          <w:noProof/>
          <w:szCs w:val="24"/>
          <w:shd w:val="clear" w:color="auto" w:fill="D9D9D9"/>
        </w:rPr>
        <w:t xml:space="preserve">, &amp; </w:t>
      </w:r>
      <w:r w:rsidRPr="00173014">
        <w:rPr>
          <w:noProof/>
          <w:color w:val="0000FF"/>
          <w:szCs w:val="24"/>
          <w:highlight w:val="cyan"/>
          <w:shd w:val="clear" w:color="auto" w:fill="D9D9D9"/>
        </w:rPr>
        <w:t>Hew</w:t>
      </w:r>
      <w:r w:rsidRPr="00173014">
        <w:rPr>
          <w:noProof/>
          <w:szCs w:val="24"/>
          <w:highlight w:val="cyan"/>
          <w:shd w:val="clear" w:color="auto" w:fill="D9D9D9"/>
        </w:rPr>
        <w:t xml:space="preserve">, </w:t>
      </w:r>
      <w:r w:rsidRPr="00173014">
        <w:rPr>
          <w:noProof/>
          <w:color w:val="FF0000"/>
          <w:szCs w:val="24"/>
          <w:highlight w:val="cyan"/>
          <w:shd w:val="clear" w:color="auto" w:fill="D9D9D9"/>
        </w:rPr>
        <w:t>K. F.</w:t>
      </w:r>
      <w:r w:rsidRPr="00173014">
        <w:rPr>
          <w:noProof/>
          <w:szCs w:val="24"/>
          <w:shd w:val="clear" w:color="auto" w:fill="E6E6E6"/>
        </w:rPr>
        <w:t xml:space="preserve"> (</w:t>
      </w:r>
      <w:r w:rsidRPr="00173014">
        <w:rPr>
          <w:noProof/>
          <w:szCs w:val="24"/>
          <w:shd w:val="clear" w:color="auto" w:fill="99CCFF"/>
        </w:rPr>
        <w:t>2017</w:t>
      </w:r>
      <w:r w:rsidRPr="00173014">
        <w:rPr>
          <w:noProof/>
          <w:szCs w:val="24"/>
          <w:shd w:val="clear" w:color="auto" w:fill="E6E6E6"/>
        </w:rPr>
        <w:t xml:space="preserve">). </w:t>
      </w:r>
      <w:r w:rsidRPr="00173014">
        <w:rPr>
          <w:noProof/>
          <w:szCs w:val="24"/>
          <w:shd w:val="clear" w:color="auto" w:fill="CCFFCC"/>
        </w:rPr>
        <w:t>Is mobile instant messaging (MIM) useful in education?</w:t>
      </w:r>
      <w:r w:rsidRPr="00173014">
        <w:rPr>
          <w:noProof/>
          <w:szCs w:val="24"/>
          <w:shd w:val="clear" w:color="auto" w:fill="E6E6E6"/>
        </w:rPr>
        <w:t xml:space="preserve"> </w:t>
      </w:r>
      <w:r w:rsidRPr="00173014">
        <w:rPr>
          <w:noProof/>
          <w:szCs w:val="24"/>
          <w:shd w:val="clear" w:color="auto" w:fill="CCFFCC"/>
        </w:rPr>
        <w:t>Examining its technological, pedagogical, and social affordances</w:t>
      </w:r>
      <w:r w:rsidRPr="00CF57ED">
        <w:rPr>
          <w:shd w:val="clear" w:color="auto" w:fill="E6E6E6"/>
        </w:rPr>
        <w:t xml:space="preserve">. </w:t>
      </w:r>
      <w:r w:rsidRPr="00173014">
        <w:rPr>
          <w:i/>
          <w:iCs/>
          <w:noProof/>
          <w:szCs w:val="24"/>
          <w:shd w:val="clear" w:color="auto" w:fill="C6D9F1"/>
        </w:rPr>
        <w:t>Educational Research Review</w:t>
      </w:r>
      <w:r w:rsidRPr="00173014">
        <w:rPr>
          <w:shd w:val="clear" w:color="auto" w:fill="E6E6E6"/>
        </w:rPr>
        <w:t xml:space="preserve">, </w:t>
      </w:r>
      <w:r w:rsidRPr="00173014">
        <w:rPr>
          <w:i/>
          <w:iCs/>
          <w:noProof/>
          <w:szCs w:val="24"/>
          <w:shd w:val="clear" w:color="auto" w:fill="B6DDE8"/>
        </w:rPr>
        <w:t>21</w:t>
      </w:r>
      <w:r w:rsidRPr="00173014">
        <w:rPr>
          <w:noProof/>
          <w:szCs w:val="24"/>
          <w:shd w:val="clear" w:color="auto" w:fill="E6E6E6"/>
        </w:rPr>
        <w:t xml:space="preserve">, </w:t>
      </w:r>
      <w:r w:rsidRPr="00173014">
        <w:rPr>
          <w:noProof/>
          <w:szCs w:val="24"/>
          <w:shd w:val="clear" w:color="auto" w:fill="66FFCC"/>
        </w:rPr>
        <w:t>85–104</w:t>
      </w:r>
      <w:r w:rsidRPr="00173014">
        <w:rPr>
          <w:noProof/>
          <w:szCs w:val="24"/>
          <w:shd w:val="clear" w:color="auto" w:fill="E6E6E6"/>
        </w:rPr>
        <w:t xml:space="preserve">. </w:t>
      </w:r>
      <w:r w:rsidRPr="00173014">
        <w:rPr>
          <w:noProof/>
          <w:szCs w:val="24"/>
          <w:shd w:val="clear" w:color="auto" w:fill="CCFFFF"/>
        </w:rPr>
        <w:t>https://doi.org/10.1016/j.edurev.2017.05.001</w:t>
      </w:r>
      <w:bookmarkEnd w:id="33"/>
    </w:p>
    <w:p w14:paraId="4AB4A815" w14:textId="77777777" w:rsidR="00357E34" w:rsidRPr="00173014" w:rsidRDefault="00357E34" w:rsidP="00723718">
      <w:pPr>
        <w:pStyle w:val="REF"/>
        <w:rPr>
          <w:noProof/>
        </w:rPr>
      </w:pPr>
      <w:bookmarkStart w:id="34" w:name="HueD_Ref28"/>
      <w:r w:rsidRPr="00173014">
        <w:rPr>
          <w:noProof/>
          <w:color w:val="0000FF"/>
          <w:szCs w:val="24"/>
          <w:highlight w:val="cyan"/>
          <w:shd w:val="clear" w:color="auto" w:fill="D9D9D9"/>
        </w:rPr>
        <w:t>Yarden</w:t>
      </w:r>
      <w:r w:rsidRPr="00173014">
        <w:rPr>
          <w:noProof/>
          <w:szCs w:val="24"/>
          <w:highlight w:val="cyan"/>
          <w:shd w:val="clear" w:color="auto" w:fill="D9D9D9"/>
        </w:rPr>
        <w:t xml:space="preserve">, </w:t>
      </w:r>
      <w:r w:rsidRPr="00173014">
        <w:rPr>
          <w:noProof/>
          <w:color w:val="FF0000"/>
          <w:szCs w:val="24"/>
          <w:highlight w:val="cyan"/>
          <w:shd w:val="clear" w:color="auto" w:fill="D9D9D9"/>
        </w:rPr>
        <w:t>A.</w:t>
      </w:r>
      <w:r w:rsidRPr="00173014">
        <w:rPr>
          <w:noProof/>
          <w:szCs w:val="24"/>
          <w:shd w:val="clear" w:color="auto" w:fill="D9D9D9"/>
        </w:rPr>
        <w:t xml:space="preserve">, </w:t>
      </w:r>
      <w:r w:rsidRPr="00173014">
        <w:rPr>
          <w:noProof/>
          <w:color w:val="0000FF"/>
          <w:szCs w:val="24"/>
          <w:highlight w:val="cyan"/>
          <w:shd w:val="clear" w:color="auto" w:fill="D9D9D9"/>
        </w:rPr>
        <w:t>Norris</w:t>
      </w:r>
      <w:r w:rsidRPr="00173014">
        <w:rPr>
          <w:noProof/>
          <w:szCs w:val="24"/>
          <w:highlight w:val="cyan"/>
          <w:shd w:val="clear" w:color="auto" w:fill="D9D9D9"/>
        </w:rPr>
        <w:t xml:space="preserve">, </w:t>
      </w:r>
      <w:r w:rsidRPr="00173014">
        <w:rPr>
          <w:noProof/>
          <w:color w:val="FF0000"/>
          <w:szCs w:val="24"/>
          <w:highlight w:val="cyan"/>
          <w:shd w:val="clear" w:color="auto" w:fill="D9D9D9"/>
        </w:rPr>
        <w:t>S. P.</w:t>
      </w:r>
      <w:r w:rsidRPr="00173014">
        <w:rPr>
          <w:noProof/>
          <w:szCs w:val="24"/>
          <w:shd w:val="clear" w:color="auto" w:fill="D9D9D9"/>
        </w:rPr>
        <w:t xml:space="preserve">, &amp; </w:t>
      </w:r>
      <w:r w:rsidRPr="00173014">
        <w:rPr>
          <w:noProof/>
          <w:color w:val="0000FF"/>
          <w:szCs w:val="24"/>
          <w:highlight w:val="cyan"/>
          <w:shd w:val="clear" w:color="auto" w:fill="D9D9D9"/>
        </w:rPr>
        <w:t>Phillips</w:t>
      </w:r>
      <w:r w:rsidRPr="00173014">
        <w:rPr>
          <w:noProof/>
          <w:szCs w:val="24"/>
          <w:highlight w:val="cyan"/>
          <w:shd w:val="clear" w:color="auto" w:fill="D9D9D9"/>
        </w:rPr>
        <w:t xml:space="preserve">, </w:t>
      </w:r>
      <w:r w:rsidRPr="00173014">
        <w:rPr>
          <w:noProof/>
          <w:color w:val="FF0000"/>
          <w:szCs w:val="24"/>
          <w:highlight w:val="cyan"/>
          <w:shd w:val="clear" w:color="auto" w:fill="D9D9D9"/>
        </w:rPr>
        <w:t>L. M.</w:t>
      </w:r>
      <w:r w:rsidRPr="00173014">
        <w:rPr>
          <w:noProof/>
          <w:szCs w:val="24"/>
          <w:shd w:val="clear" w:color="auto" w:fill="E6E6E6"/>
        </w:rPr>
        <w:t xml:space="preserve"> (</w:t>
      </w:r>
      <w:r w:rsidRPr="00173014">
        <w:rPr>
          <w:noProof/>
          <w:szCs w:val="24"/>
          <w:shd w:val="clear" w:color="auto" w:fill="99CCFF"/>
        </w:rPr>
        <w:t>2015</w:t>
      </w:r>
      <w:r w:rsidRPr="00173014">
        <w:rPr>
          <w:noProof/>
          <w:szCs w:val="24"/>
          <w:shd w:val="clear" w:color="auto" w:fill="E6E6E6"/>
        </w:rPr>
        <w:t xml:space="preserve">). </w:t>
      </w:r>
      <w:r w:rsidRPr="00173014">
        <w:rPr>
          <w:noProof/>
          <w:szCs w:val="24"/>
          <w:shd w:val="clear" w:color="auto" w:fill="CCFFCC"/>
        </w:rPr>
        <w:t>Adapted primary literature: The use of authentic scientific texts in secondary schools</w:t>
      </w:r>
      <w:r w:rsidRPr="008308B1">
        <w:rPr>
          <w:shd w:val="clear" w:color="auto" w:fill="E6E6E6"/>
        </w:rPr>
        <w:t xml:space="preserve">. </w:t>
      </w:r>
      <w:r w:rsidRPr="008325B5">
        <w:rPr>
          <w:i/>
          <w:iCs/>
          <w:noProof/>
          <w:szCs w:val="24"/>
          <w:shd w:val="clear" w:color="auto" w:fill="C6D9F1"/>
        </w:rPr>
        <w:t>Innovations in Science Education and Technology</w:t>
      </w:r>
      <w:r w:rsidRPr="006539EC">
        <w:rPr>
          <w:shd w:val="clear" w:color="auto" w:fill="E6E6E6"/>
        </w:rPr>
        <w:t xml:space="preserve">, </w:t>
      </w:r>
      <w:r w:rsidRPr="008325B5">
        <w:rPr>
          <w:i/>
          <w:iCs/>
          <w:noProof/>
          <w:szCs w:val="24"/>
          <w:shd w:val="clear" w:color="auto" w:fill="B6DDE8"/>
        </w:rPr>
        <w:t>22</w:t>
      </w:r>
      <w:r w:rsidRPr="006539EC">
        <w:rPr>
          <w:shd w:val="clear" w:color="auto" w:fill="E6E6E6"/>
        </w:rPr>
        <w:t xml:space="preserve">, </w:t>
      </w:r>
      <w:r w:rsidRPr="008325B5">
        <w:rPr>
          <w:noProof/>
          <w:szCs w:val="24"/>
          <w:shd w:val="clear" w:color="auto" w:fill="66FFCC"/>
        </w:rPr>
        <w:t>1–242</w:t>
      </w:r>
      <w:r w:rsidRPr="00173014">
        <w:rPr>
          <w:noProof/>
          <w:szCs w:val="24"/>
          <w:shd w:val="clear" w:color="auto" w:fill="E6E6E6"/>
        </w:rPr>
        <w:t xml:space="preserve">. </w:t>
      </w:r>
      <w:r w:rsidRPr="00173014">
        <w:rPr>
          <w:noProof/>
          <w:szCs w:val="24"/>
          <w:shd w:val="clear" w:color="auto" w:fill="CCFFFF"/>
        </w:rPr>
        <w:t>http://www.springer.com/series/6150</w:t>
      </w:r>
      <w:bookmarkEnd w:id="7"/>
      <w:bookmarkEnd w:id="34"/>
    </w:p>
    <w:p w14:paraId="1ADBA0F3" w14:textId="1A9881FB" w:rsidR="007F7164" w:rsidRPr="0084609F" w:rsidRDefault="004B54BA" w:rsidP="004B54BA">
      <w:pPr>
        <w:pStyle w:val="EH"/>
      </w:pPr>
      <w:r w:rsidRPr="0084609F">
        <w:t>Author bio</w:t>
      </w:r>
    </w:p>
    <w:p w14:paraId="43970255" w14:textId="4D143254" w:rsidR="008F35ED" w:rsidRPr="0084609F" w:rsidRDefault="00723718" w:rsidP="00011C6C">
      <w:pPr>
        <w:pStyle w:val="BIO"/>
        <w:rPr>
          <w:rFonts w:ascii="Times New Roman" w:hAnsi="Times New Roman"/>
        </w:rPr>
      </w:pPr>
      <w:r w:rsidRPr="0084609F">
        <w:rPr>
          <w:rFonts w:ascii="Times New Roman" w:hAnsi="Times New Roman"/>
        </w:rPr>
        <w:t>MERAV SIANI (</w:t>
      </w:r>
      <w:r w:rsidRPr="00FE77D8">
        <w:rPr>
          <w:rFonts w:ascii="Times New Roman" w:hAnsi="Times New Roman"/>
          <w:shd w:val="clear" w:color="auto" w:fill="E487F7"/>
        </w:rPr>
        <w:t>sianimerav@gmail.com</w:t>
      </w:r>
      <w:r w:rsidRPr="0084609F">
        <w:rPr>
          <w:rFonts w:ascii="Times New Roman" w:hAnsi="Times New Roman"/>
        </w:rPr>
        <w:t>) is an academic advisor in the Department of Science Teaching at the Weizmann Institute of Science, and the head of the Science Teaching Department at the Herzog Academic College. OHAD LEVKOVICH (</w:t>
      </w:r>
      <w:r w:rsidRPr="00FE77D8">
        <w:rPr>
          <w:rFonts w:ascii="Times New Roman" w:hAnsi="Times New Roman"/>
          <w:shd w:val="clear" w:color="auto" w:fill="E487F7"/>
        </w:rPr>
        <w:t>ohad.levkovich@weizmann.ac.il</w:t>
      </w:r>
      <w:r w:rsidRPr="0084609F">
        <w:rPr>
          <w:rFonts w:ascii="Times New Roman" w:hAnsi="Times New Roman"/>
        </w:rPr>
        <w:t>) is the head of the National Center for High-School Biology Teachers in Israel in the Department of Science Teaching at the Weizmann Institute of Science. ROEE BEN NISSAN (</w:t>
      </w:r>
      <w:r w:rsidRPr="00FE77D8">
        <w:rPr>
          <w:rFonts w:ascii="Times New Roman" w:hAnsi="Times New Roman"/>
          <w:shd w:val="clear" w:color="auto" w:fill="E487F7"/>
        </w:rPr>
        <w:t>roee.bennissan@weizmann.ac.il</w:t>
      </w:r>
      <w:r w:rsidRPr="0084609F">
        <w:rPr>
          <w:rFonts w:ascii="Times New Roman" w:hAnsi="Times New Roman"/>
        </w:rPr>
        <w:t>) was a PhD student in the Plant and Environmental Sciences Department at the Weizmann Institute of Science and is currently a shared postdoctoral fellow between the Plant and Environmental Sciences Department at the Weizmann Institute of Science and the Mitrani Department of Desert Ecology at Ben-Gurion University of the Negev. AWNI GABARA (</w:t>
      </w:r>
      <w:r w:rsidRPr="00FE77D8">
        <w:rPr>
          <w:rFonts w:ascii="Times New Roman" w:hAnsi="Times New Roman"/>
          <w:shd w:val="clear" w:color="auto" w:fill="E487F7"/>
        </w:rPr>
        <w:t>awni63@walla.co.il</w:t>
      </w:r>
      <w:r w:rsidRPr="0084609F">
        <w:rPr>
          <w:rFonts w:ascii="Times New Roman" w:hAnsi="Times New Roman"/>
        </w:rPr>
        <w:t xml:space="preserve">) is the head of the Department of Educational Programs in the Arab sector, Israeli Ministry of Education. MOSHERA ALATAWNA </w:t>
      </w:r>
      <w:r w:rsidRPr="0084609F">
        <w:rPr>
          <w:rFonts w:ascii="Times New Roman" w:hAnsi="Times New Roman"/>
        </w:rPr>
        <w:lastRenderedPageBreak/>
        <w:t>(</w:t>
      </w:r>
      <w:r w:rsidRPr="00FE77D8">
        <w:rPr>
          <w:rFonts w:ascii="Times New Roman" w:hAnsi="Times New Roman"/>
          <w:shd w:val="clear" w:color="auto" w:fill="E487F7"/>
        </w:rPr>
        <w:t>moshera.ata@gmail.com</w:t>
      </w:r>
      <w:r w:rsidRPr="0084609F">
        <w:rPr>
          <w:rFonts w:ascii="Times New Roman" w:hAnsi="Times New Roman"/>
        </w:rPr>
        <w:t>) is a team member in the National Center for High-School Biology Teachers in Israel in the Department of Science Teaching at the Weizmann Institute of Science. ANAT YARDEN (</w:t>
      </w:r>
      <w:r w:rsidRPr="00FE77D8">
        <w:rPr>
          <w:rFonts w:ascii="Times New Roman" w:hAnsi="Times New Roman"/>
          <w:shd w:val="clear" w:color="auto" w:fill="E487F7"/>
        </w:rPr>
        <w:t>anat.yarden@weizmann.ac.il</w:t>
      </w:r>
      <w:r w:rsidRPr="0084609F">
        <w:rPr>
          <w:rFonts w:ascii="Times New Roman" w:hAnsi="Times New Roman"/>
        </w:rPr>
        <w:t>) is the head of the Life Sciences group in the Department of Science Teaching at The Weizmann Institute of Science, Israel.</w:t>
      </w:r>
    </w:p>
    <w:sectPr w:rsidR="008F35ED" w:rsidRPr="0084609F" w:rsidSect="0057185C">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E0103B" w14:textId="77777777" w:rsidR="000677D4" w:rsidRDefault="000677D4" w:rsidP="00296FAE">
      <w:pPr>
        <w:spacing w:after="0" w:line="240" w:lineRule="auto"/>
      </w:pPr>
      <w:r>
        <w:separator/>
      </w:r>
    </w:p>
  </w:endnote>
  <w:endnote w:type="continuationSeparator" w:id="0">
    <w:p w14:paraId="2B702D53" w14:textId="77777777" w:rsidR="000677D4" w:rsidRDefault="000677D4" w:rsidP="00296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67EBEF" w14:textId="77777777" w:rsidR="000677D4" w:rsidRDefault="000677D4" w:rsidP="00296FAE">
      <w:pPr>
        <w:spacing w:after="0" w:line="240" w:lineRule="auto"/>
      </w:pPr>
      <w:r>
        <w:separator/>
      </w:r>
    </w:p>
  </w:footnote>
  <w:footnote w:type="continuationSeparator" w:id="0">
    <w:p w14:paraId="0B0C2F11" w14:textId="77777777" w:rsidR="000677D4" w:rsidRDefault="000677D4" w:rsidP="00296F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B0ED7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3E21F0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E4CDD3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7BA68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BB896E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C3A6E8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EECCDF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464B44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8D684C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2B8ECB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605588"/>
    <w:multiLevelType w:val="hybridMultilevel"/>
    <w:tmpl w:val="CA969564"/>
    <w:lvl w:ilvl="0" w:tplc="86F85C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9E42613"/>
    <w:multiLevelType w:val="hybridMultilevel"/>
    <w:tmpl w:val="35427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765695"/>
    <w:multiLevelType w:val="hybridMultilevel"/>
    <w:tmpl w:val="814A9CB8"/>
    <w:lvl w:ilvl="0" w:tplc="7E2A9A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CFF28A3"/>
    <w:multiLevelType w:val="hybridMultilevel"/>
    <w:tmpl w:val="38E2A8F6"/>
    <w:lvl w:ilvl="0" w:tplc="86F85C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D792A5B"/>
    <w:multiLevelType w:val="hybridMultilevel"/>
    <w:tmpl w:val="D3F85EAA"/>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6" w15:restartNumberingAfterBreak="0">
    <w:nsid w:val="6C490B0A"/>
    <w:multiLevelType w:val="hybridMultilevel"/>
    <w:tmpl w:val="A118BF38"/>
    <w:lvl w:ilvl="0" w:tplc="93605C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F85706A"/>
    <w:multiLevelType w:val="hybridMultilevel"/>
    <w:tmpl w:val="AC98E7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6356839">
    <w:abstractNumId w:val="11"/>
  </w:num>
  <w:num w:numId="2" w16cid:durableId="1166482326">
    <w:abstractNumId w:val="15"/>
  </w:num>
  <w:num w:numId="3" w16cid:durableId="1721048576">
    <w:abstractNumId w:val="16"/>
  </w:num>
  <w:num w:numId="4" w16cid:durableId="1672489380">
    <w:abstractNumId w:val="12"/>
  </w:num>
  <w:num w:numId="5" w16cid:durableId="596256922">
    <w:abstractNumId w:val="10"/>
  </w:num>
  <w:num w:numId="6" w16cid:durableId="1677075291">
    <w:abstractNumId w:val="13"/>
  </w:num>
  <w:num w:numId="7" w16cid:durableId="870187977">
    <w:abstractNumId w:val="14"/>
  </w:num>
  <w:num w:numId="8" w16cid:durableId="102968485">
    <w:abstractNumId w:val="9"/>
  </w:num>
  <w:num w:numId="9" w16cid:durableId="725569681">
    <w:abstractNumId w:val="7"/>
  </w:num>
  <w:num w:numId="10" w16cid:durableId="2024477522">
    <w:abstractNumId w:val="6"/>
  </w:num>
  <w:num w:numId="11" w16cid:durableId="1435900589">
    <w:abstractNumId w:val="5"/>
  </w:num>
  <w:num w:numId="12" w16cid:durableId="424762431">
    <w:abstractNumId w:val="4"/>
  </w:num>
  <w:num w:numId="13" w16cid:durableId="1469470239">
    <w:abstractNumId w:val="8"/>
  </w:num>
  <w:num w:numId="14" w16cid:durableId="218442119">
    <w:abstractNumId w:val="3"/>
  </w:num>
  <w:num w:numId="15" w16cid:durableId="688725366">
    <w:abstractNumId w:val="2"/>
  </w:num>
  <w:num w:numId="16" w16cid:durableId="628898666">
    <w:abstractNumId w:val="1"/>
  </w:num>
  <w:num w:numId="17" w16cid:durableId="865364353">
    <w:abstractNumId w:val="0"/>
  </w:num>
  <w:num w:numId="18" w16cid:durableId="1933660348">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citechnologies21@outlook.com">
    <w15:presenceInfo w15:providerId="Windows Live" w15:userId="e48aef33a2b144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7"/>
  <w:attachedTemplate r:id="rId1"/>
  <w:linkStyle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762"/>
    <w:rsid w:val="00011C6C"/>
    <w:rsid w:val="00012B78"/>
    <w:rsid w:val="000131D7"/>
    <w:rsid w:val="00020ECA"/>
    <w:rsid w:val="00030DBA"/>
    <w:rsid w:val="00032B7E"/>
    <w:rsid w:val="00042596"/>
    <w:rsid w:val="0004495A"/>
    <w:rsid w:val="00055A27"/>
    <w:rsid w:val="00060306"/>
    <w:rsid w:val="00063961"/>
    <w:rsid w:val="00064C43"/>
    <w:rsid w:val="00067011"/>
    <w:rsid w:val="000677D4"/>
    <w:rsid w:val="000679D5"/>
    <w:rsid w:val="00070DAF"/>
    <w:rsid w:val="00075D71"/>
    <w:rsid w:val="00080D28"/>
    <w:rsid w:val="00081D79"/>
    <w:rsid w:val="00082468"/>
    <w:rsid w:val="000912B0"/>
    <w:rsid w:val="0009726C"/>
    <w:rsid w:val="00097346"/>
    <w:rsid w:val="000A2A22"/>
    <w:rsid w:val="000A5ECE"/>
    <w:rsid w:val="000C172A"/>
    <w:rsid w:val="000C54FA"/>
    <w:rsid w:val="000C58A0"/>
    <w:rsid w:val="000D2E2C"/>
    <w:rsid w:val="000D47CC"/>
    <w:rsid w:val="000E5AA2"/>
    <w:rsid w:val="000F08EE"/>
    <w:rsid w:val="000F1249"/>
    <w:rsid w:val="000F5CD4"/>
    <w:rsid w:val="000F744B"/>
    <w:rsid w:val="001025CA"/>
    <w:rsid w:val="00103918"/>
    <w:rsid w:val="00106A0B"/>
    <w:rsid w:val="00111C37"/>
    <w:rsid w:val="00112461"/>
    <w:rsid w:val="00115872"/>
    <w:rsid w:val="00120C46"/>
    <w:rsid w:val="00136456"/>
    <w:rsid w:val="00143B3C"/>
    <w:rsid w:val="0014457F"/>
    <w:rsid w:val="00147F7C"/>
    <w:rsid w:val="00150808"/>
    <w:rsid w:val="00152BA5"/>
    <w:rsid w:val="0015324B"/>
    <w:rsid w:val="00156803"/>
    <w:rsid w:val="001601C6"/>
    <w:rsid w:val="001616F2"/>
    <w:rsid w:val="001624A5"/>
    <w:rsid w:val="001627F7"/>
    <w:rsid w:val="0016770C"/>
    <w:rsid w:val="00170E2F"/>
    <w:rsid w:val="00173014"/>
    <w:rsid w:val="00176F1D"/>
    <w:rsid w:val="0019506B"/>
    <w:rsid w:val="00195F45"/>
    <w:rsid w:val="001A098A"/>
    <w:rsid w:val="001A3AAA"/>
    <w:rsid w:val="001B0623"/>
    <w:rsid w:val="001B10B2"/>
    <w:rsid w:val="001B4F9D"/>
    <w:rsid w:val="001D1FB5"/>
    <w:rsid w:val="001D5C03"/>
    <w:rsid w:val="001D7AE1"/>
    <w:rsid w:val="001E0728"/>
    <w:rsid w:val="001E0762"/>
    <w:rsid w:val="001E26A9"/>
    <w:rsid w:val="001E353B"/>
    <w:rsid w:val="001E463E"/>
    <w:rsid w:val="001E6C2B"/>
    <w:rsid w:val="001F3A59"/>
    <w:rsid w:val="002008F9"/>
    <w:rsid w:val="00217141"/>
    <w:rsid w:val="002249C7"/>
    <w:rsid w:val="00242C2E"/>
    <w:rsid w:val="002454AB"/>
    <w:rsid w:val="00250C87"/>
    <w:rsid w:val="002513E3"/>
    <w:rsid w:val="00252963"/>
    <w:rsid w:val="00253A0C"/>
    <w:rsid w:val="00255427"/>
    <w:rsid w:val="0025569A"/>
    <w:rsid w:val="00264C84"/>
    <w:rsid w:val="00270313"/>
    <w:rsid w:val="00270B0C"/>
    <w:rsid w:val="00277AFB"/>
    <w:rsid w:val="00277B88"/>
    <w:rsid w:val="002802EF"/>
    <w:rsid w:val="00280E85"/>
    <w:rsid w:val="002830F9"/>
    <w:rsid w:val="00290F78"/>
    <w:rsid w:val="00296FAE"/>
    <w:rsid w:val="002A1033"/>
    <w:rsid w:val="002A76B4"/>
    <w:rsid w:val="002B06E3"/>
    <w:rsid w:val="002B2255"/>
    <w:rsid w:val="002B493F"/>
    <w:rsid w:val="002B6B07"/>
    <w:rsid w:val="002D2A91"/>
    <w:rsid w:val="002D409F"/>
    <w:rsid w:val="002D5040"/>
    <w:rsid w:val="002D66EA"/>
    <w:rsid w:val="002E0B77"/>
    <w:rsid w:val="002E0D4E"/>
    <w:rsid w:val="002E49CB"/>
    <w:rsid w:val="002F689E"/>
    <w:rsid w:val="002F693C"/>
    <w:rsid w:val="00305F36"/>
    <w:rsid w:val="00314EE3"/>
    <w:rsid w:val="00320DAE"/>
    <w:rsid w:val="00321D1E"/>
    <w:rsid w:val="00322C18"/>
    <w:rsid w:val="00323DB7"/>
    <w:rsid w:val="0033505D"/>
    <w:rsid w:val="0033609E"/>
    <w:rsid w:val="00336C82"/>
    <w:rsid w:val="003418C0"/>
    <w:rsid w:val="003542D2"/>
    <w:rsid w:val="00354489"/>
    <w:rsid w:val="003549D8"/>
    <w:rsid w:val="003557F3"/>
    <w:rsid w:val="00356A30"/>
    <w:rsid w:val="00357E34"/>
    <w:rsid w:val="003650E9"/>
    <w:rsid w:val="00365C3E"/>
    <w:rsid w:val="00370DBE"/>
    <w:rsid w:val="00371FAB"/>
    <w:rsid w:val="00372702"/>
    <w:rsid w:val="00372C3E"/>
    <w:rsid w:val="00376F1F"/>
    <w:rsid w:val="00384779"/>
    <w:rsid w:val="003952EB"/>
    <w:rsid w:val="003A2C2F"/>
    <w:rsid w:val="003A33FD"/>
    <w:rsid w:val="003B1AFE"/>
    <w:rsid w:val="003B30DA"/>
    <w:rsid w:val="003C5A34"/>
    <w:rsid w:val="003C5F75"/>
    <w:rsid w:val="003D0235"/>
    <w:rsid w:val="003D2C58"/>
    <w:rsid w:val="003D66AC"/>
    <w:rsid w:val="003E04AA"/>
    <w:rsid w:val="003E0CDE"/>
    <w:rsid w:val="003E13AB"/>
    <w:rsid w:val="003F2C81"/>
    <w:rsid w:val="003F451B"/>
    <w:rsid w:val="003F6154"/>
    <w:rsid w:val="00401C60"/>
    <w:rsid w:val="00406982"/>
    <w:rsid w:val="00406F20"/>
    <w:rsid w:val="004103C9"/>
    <w:rsid w:val="004111CC"/>
    <w:rsid w:val="0042196A"/>
    <w:rsid w:val="00425243"/>
    <w:rsid w:val="00430826"/>
    <w:rsid w:val="004349FF"/>
    <w:rsid w:val="00440030"/>
    <w:rsid w:val="00440B99"/>
    <w:rsid w:val="00443261"/>
    <w:rsid w:val="004460DB"/>
    <w:rsid w:val="0045575C"/>
    <w:rsid w:val="00455856"/>
    <w:rsid w:val="00456C3A"/>
    <w:rsid w:val="00461459"/>
    <w:rsid w:val="004642B7"/>
    <w:rsid w:val="00465529"/>
    <w:rsid w:val="004655C0"/>
    <w:rsid w:val="0046652D"/>
    <w:rsid w:val="00472DFF"/>
    <w:rsid w:val="00485B0A"/>
    <w:rsid w:val="004903D5"/>
    <w:rsid w:val="00490A80"/>
    <w:rsid w:val="0049488F"/>
    <w:rsid w:val="004B3FD1"/>
    <w:rsid w:val="004B54BA"/>
    <w:rsid w:val="004B741E"/>
    <w:rsid w:val="004C05C7"/>
    <w:rsid w:val="004D0B06"/>
    <w:rsid w:val="004D6066"/>
    <w:rsid w:val="004E1BDF"/>
    <w:rsid w:val="004E2F08"/>
    <w:rsid w:val="004E6D7D"/>
    <w:rsid w:val="004F3497"/>
    <w:rsid w:val="004F396D"/>
    <w:rsid w:val="004F62AA"/>
    <w:rsid w:val="00506D68"/>
    <w:rsid w:val="00507BDE"/>
    <w:rsid w:val="00513D56"/>
    <w:rsid w:val="00514157"/>
    <w:rsid w:val="005155D4"/>
    <w:rsid w:val="005224A0"/>
    <w:rsid w:val="005247C1"/>
    <w:rsid w:val="00525360"/>
    <w:rsid w:val="00526B46"/>
    <w:rsid w:val="00530D30"/>
    <w:rsid w:val="0053349D"/>
    <w:rsid w:val="00533AB9"/>
    <w:rsid w:val="005379C0"/>
    <w:rsid w:val="00542E9C"/>
    <w:rsid w:val="005468A9"/>
    <w:rsid w:val="00546DE2"/>
    <w:rsid w:val="00555B2C"/>
    <w:rsid w:val="00564548"/>
    <w:rsid w:val="0056777D"/>
    <w:rsid w:val="005677E0"/>
    <w:rsid w:val="0057185C"/>
    <w:rsid w:val="00574B07"/>
    <w:rsid w:val="0057689C"/>
    <w:rsid w:val="00580C30"/>
    <w:rsid w:val="0058255F"/>
    <w:rsid w:val="00584459"/>
    <w:rsid w:val="00594864"/>
    <w:rsid w:val="00594A07"/>
    <w:rsid w:val="005A3F27"/>
    <w:rsid w:val="005A5CC6"/>
    <w:rsid w:val="005B0023"/>
    <w:rsid w:val="005D28A2"/>
    <w:rsid w:val="005E161C"/>
    <w:rsid w:val="005E6265"/>
    <w:rsid w:val="005E73E9"/>
    <w:rsid w:val="006066BB"/>
    <w:rsid w:val="0060760A"/>
    <w:rsid w:val="006116E6"/>
    <w:rsid w:val="006137E5"/>
    <w:rsid w:val="006156B4"/>
    <w:rsid w:val="00615A53"/>
    <w:rsid w:val="006171CE"/>
    <w:rsid w:val="00617A89"/>
    <w:rsid w:val="00620F5E"/>
    <w:rsid w:val="006229F1"/>
    <w:rsid w:val="00622E16"/>
    <w:rsid w:val="00622FDE"/>
    <w:rsid w:val="00623EE5"/>
    <w:rsid w:val="006245CE"/>
    <w:rsid w:val="00636ADE"/>
    <w:rsid w:val="00640EC6"/>
    <w:rsid w:val="00642344"/>
    <w:rsid w:val="00646031"/>
    <w:rsid w:val="006512E9"/>
    <w:rsid w:val="00651AC4"/>
    <w:rsid w:val="006539EC"/>
    <w:rsid w:val="00653E48"/>
    <w:rsid w:val="006549A2"/>
    <w:rsid w:val="006553F4"/>
    <w:rsid w:val="006567E6"/>
    <w:rsid w:val="00663CD6"/>
    <w:rsid w:val="00670809"/>
    <w:rsid w:val="006708A7"/>
    <w:rsid w:val="00671847"/>
    <w:rsid w:val="00671C35"/>
    <w:rsid w:val="00672A85"/>
    <w:rsid w:val="00672F89"/>
    <w:rsid w:val="006731BD"/>
    <w:rsid w:val="00673684"/>
    <w:rsid w:val="00680744"/>
    <w:rsid w:val="0069304B"/>
    <w:rsid w:val="006A15C2"/>
    <w:rsid w:val="006A4848"/>
    <w:rsid w:val="006A765F"/>
    <w:rsid w:val="006B00F1"/>
    <w:rsid w:val="006B0F49"/>
    <w:rsid w:val="006B1008"/>
    <w:rsid w:val="006B72A1"/>
    <w:rsid w:val="006C0C01"/>
    <w:rsid w:val="006C606D"/>
    <w:rsid w:val="006D4D3C"/>
    <w:rsid w:val="006F0B32"/>
    <w:rsid w:val="006F2FD4"/>
    <w:rsid w:val="00702B59"/>
    <w:rsid w:val="00703036"/>
    <w:rsid w:val="0070399D"/>
    <w:rsid w:val="00703F83"/>
    <w:rsid w:val="00710CEE"/>
    <w:rsid w:val="00711867"/>
    <w:rsid w:val="00715087"/>
    <w:rsid w:val="007217BF"/>
    <w:rsid w:val="00723718"/>
    <w:rsid w:val="00725C69"/>
    <w:rsid w:val="00727459"/>
    <w:rsid w:val="00730566"/>
    <w:rsid w:val="00730D29"/>
    <w:rsid w:val="00733426"/>
    <w:rsid w:val="007341B0"/>
    <w:rsid w:val="0073505B"/>
    <w:rsid w:val="0074189A"/>
    <w:rsid w:val="00743E2C"/>
    <w:rsid w:val="007442CA"/>
    <w:rsid w:val="00744545"/>
    <w:rsid w:val="00747AD7"/>
    <w:rsid w:val="00756881"/>
    <w:rsid w:val="00762F6C"/>
    <w:rsid w:val="00763E97"/>
    <w:rsid w:val="007651A0"/>
    <w:rsid w:val="00774B1C"/>
    <w:rsid w:val="00776750"/>
    <w:rsid w:val="00780276"/>
    <w:rsid w:val="00786D87"/>
    <w:rsid w:val="00786E4D"/>
    <w:rsid w:val="00790013"/>
    <w:rsid w:val="007A66D4"/>
    <w:rsid w:val="007B20F2"/>
    <w:rsid w:val="007B3D72"/>
    <w:rsid w:val="007B3E48"/>
    <w:rsid w:val="007B78DB"/>
    <w:rsid w:val="007C3C4E"/>
    <w:rsid w:val="007C6CA1"/>
    <w:rsid w:val="007D4043"/>
    <w:rsid w:val="007D4626"/>
    <w:rsid w:val="007E7621"/>
    <w:rsid w:val="007F7164"/>
    <w:rsid w:val="00804F09"/>
    <w:rsid w:val="00805628"/>
    <w:rsid w:val="008106C0"/>
    <w:rsid w:val="00812AA2"/>
    <w:rsid w:val="00813EAF"/>
    <w:rsid w:val="008234B1"/>
    <w:rsid w:val="00823BC0"/>
    <w:rsid w:val="008308B1"/>
    <w:rsid w:val="00830AA6"/>
    <w:rsid w:val="008325B5"/>
    <w:rsid w:val="00840376"/>
    <w:rsid w:val="00840DE2"/>
    <w:rsid w:val="00841C7D"/>
    <w:rsid w:val="0084609F"/>
    <w:rsid w:val="00847208"/>
    <w:rsid w:val="008472E7"/>
    <w:rsid w:val="00853FFB"/>
    <w:rsid w:val="00861735"/>
    <w:rsid w:val="00865BD7"/>
    <w:rsid w:val="0086722E"/>
    <w:rsid w:val="00867279"/>
    <w:rsid w:val="008746BE"/>
    <w:rsid w:val="00875748"/>
    <w:rsid w:val="00883A98"/>
    <w:rsid w:val="008867A6"/>
    <w:rsid w:val="0089034A"/>
    <w:rsid w:val="0089042B"/>
    <w:rsid w:val="00890971"/>
    <w:rsid w:val="008A0D76"/>
    <w:rsid w:val="008A3276"/>
    <w:rsid w:val="008A64D3"/>
    <w:rsid w:val="008B6302"/>
    <w:rsid w:val="008C0281"/>
    <w:rsid w:val="008C0992"/>
    <w:rsid w:val="008D5078"/>
    <w:rsid w:val="008D7081"/>
    <w:rsid w:val="008E5C86"/>
    <w:rsid w:val="008F0359"/>
    <w:rsid w:val="008F21C7"/>
    <w:rsid w:val="008F290F"/>
    <w:rsid w:val="008F35ED"/>
    <w:rsid w:val="008F3FDC"/>
    <w:rsid w:val="008F6B88"/>
    <w:rsid w:val="0090714B"/>
    <w:rsid w:val="009106F3"/>
    <w:rsid w:val="00914753"/>
    <w:rsid w:val="00916556"/>
    <w:rsid w:val="00926D33"/>
    <w:rsid w:val="00930216"/>
    <w:rsid w:val="00930F23"/>
    <w:rsid w:val="00936A94"/>
    <w:rsid w:val="00936C8D"/>
    <w:rsid w:val="009426FE"/>
    <w:rsid w:val="00943C0B"/>
    <w:rsid w:val="009459A7"/>
    <w:rsid w:val="00950F42"/>
    <w:rsid w:val="00953958"/>
    <w:rsid w:val="009545CC"/>
    <w:rsid w:val="00974325"/>
    <w:rsid w:val="00975740"/>
    <w:rsid w:val="00985CD6"/>
    <w:rsid w:val="009872B5"/>
    <w:rsid w:val="00995A4F"/>
    <w:rsid w:val="009A1025"/>
    <w:rsid w:val="009A13DE"/>
    <w:rsid w:val="009B068D"/>
    <w:rsid w:val="009B21D4"/>
    <w:rsid w:val="009B50ED"/>
    <w:rsid w:val="009D0DEF"/>
    <w:rsid w:val="009D12C9"/>
    <w:rsid w:val="009D6EF7"/>
    <w:rsid w:val="009E1352"/>
    <w:rsid w:val="009E3C10"/>
    <w:rsid w:val="009F69A1"/>
    <w:rsid w:val="00A030F5"/>
    <w:rsid w:val="00A106C2"/>
    <w:rsid w:val="00A140FD"/>
    <w:rsid w:val="00A1661D"/>
    <w:rsid w:val="00A17ADA"/>
    <w:rsid w:val="00A23B5E"/>
    <w:rsid w:val="00A25913"/>
    <w:rsid w:val="00A2620E"/>
    <w:rsid w:val="00A313DD"/>
    <w:rsid w:val="00A3247E"/>
    <w:rsid w:val="00A40DF1"/>
    <w:rsid w:val="00A419BB"/>
    <w:rsid w:val="00A44F3A"/>
    <w:rsid w:val="00A50B7C"/>
    <w:rsid w:val="00A539A9"/>
    <w:rsid w:val="00A56FB5"/>
    <w:rsid w:val="00A604DA"/>
    <w:rsid w:val="00A6155C"/>
    <w:rsid w:val="00A6255C"/>
    <w:rsid w:val="00A66DD6"/>
    <w:rsid w:val="00A715FE"/>
    <w:rsid w:val="00A75DCA"/>
    <w:rsid w:val="00A76710"/>
    <w:rsid w:val="00A82473"/>
    <w:rsid w:val="00A83CAD"/>
    <w:rsid w:val="00A84BE4"/>
    <w:rsid w:val="00A87E27"/>
    <w:rsid w:val="00A93EFB"/>
    <w:rsid w:val="00A94C63"/>
    <w:rsid w:val="00AA0986"/>
    <w:rsid w:val="00AA190D"/>
    <w:rsid w:val="00AA1F14"/>
    <w:rsid w:val="00AA409D"/>
    <w:rsid w:val="00AA5B41"/>
    <w:rsid w:val="00AA6F7A"/>
    <w:rsid w:val="00AB010F"/>
    <w:rsid w:val="00AB1A8E"/>
    <w:rsid w:val="00AB683B"/>
    <w:rsid w:val="00AC3897"/>
    <w:rsid w:val="00AD2E9E"/>
    <w:rsid w:val="00AD5E86"/>
    <w:rsid w:val="00AD6FE9"/>
    <w:rsid w:val="00AE22D4"/>
    <w:rsid w:val="00AE308B"/>
    <w:rsid w:val="00AE3437"/>
    <w:rsid w:val="00AF118E"/>
    <w:rsid w:val="00B007D1"/>
    <w:rsid w:val="00B04F8A"/>
    <w:rsid w:val="00B07E56"/>
    <w:rsid w:val="00B300FB"/>
    <w:rsid w:val="00B35DC2"/>
    <w:rsid w:val="00B40F06"/>
    <w:rsid w:val="00B4671C"/>
    <w:rsid w:val="00B46BED"/>
    <w:rsid w:val="00B47840"/>
    <w:rsid w:val="00B50BAD"/>
    <w:rsid w:val="00B52043"/>
    <w:rsid w:val="00B55B61"/>
    <w:rsid w:val="00B67DF0"/>
    <w:rsid w:val="00B73655"/>
    <w:rsid w:val="00B74C37"/>
    <w:rsid w:val="00B76FE4"/>
    <w:rsid w:val="00B77149"/>
    <w:rsid w:val="00B813F8"/>
    <w:rsid w:val="00B83C9A"/>
    <w:rsid w:val="00B90B49"/>
    <w:rsid w:val="00B916D9"/>
    <w:rsid w:val="00BA1079"/>
    <w:rsid w:val="00BA2DAE"/>
    <w:rsid w:val="00BA3706"/>
    <w:rsid w:val="00BB1354"/>
    <w:rsid w:val="00BB3D59"/>
    <w:rsid w:val="00BB4B06"/>
    <w:rsid w:val="00BB7C76"/>
    <w:rsid w:val="00BC32BD"/>
    <w:rsid w:val="00BC65E8"/>
    <w:rsid w:val="00BE03F1"/>
    <w:rsid w:val="00BE0B29"/>
    <w:rsid w:val="00BE17ED"/>
    <w:rsid w:val="00BE1AC9"/>
    <w:rsid w:val="00BE30D4"/>
    <w:rsid w:val="00BF5020"/>
    <w:rsid w:val="00C00147"/>
    <w:rsid w:val="00C025DC"/>
    <w:rsid w:val="00C039F2"/>
    <w:rsid w:val="00C049A9"/>
    <w:rsid w:val="00C12DD4"/>
    <w:rsid w:val="00C1437F"/>
    <w:rsid w:val="00C20E28"/>
    <w:rsid w:val="00C21F26"/>
    <w:rsid w:val="00C260E7"/>
    <w:rsid w:val="00C26ED1"/>
    <w:rsid w:val="00C3208F"/>
    <w:rsid w:val="00C402E9"/>
    <w:rsid w:val="00C46B79"/>
    <w:rsid w:val="00C509AD"/>
    <w:rsid w:val="00C53D2D"/>
    <w:rsid w:val="00C606A5"/>
    <w:rsid w:val="00C609E1"/>
    <w:rsid w:val="00C60DF2"/>
    <w:rsid w:val="00C677FB"/>
    <w:rsid w:val="00C70F39"/>
    <w:rsid w:val="00C7296B"/>
    <w:rsid w:val="00C83DAB"/>
    <w:rsid w:val="00C86BF3"/>
    <w:rsid w:val="00C9221F"/>
    <w:rsid w:val="00C966F6"/>
    <w:rsid w:val="00CA323B"/>
    <w:rsid w:val="00CA3722"/>
    <w:rsid w:val="00CA77CC"/>
    <w:rsid w:val="00CB1108"/>
    <w:rsid w:val="00CB16CA"/>
    <w:rsid w:val="00CB3A97"/>
    <w:rsid w:val="00CB4348"/>
    <w:rsid w:val="00CB53E6"/>
    <w:rsid w:val="00CC64CD"/>
    <w:rsid w:val="00CE01DC"/>
    <w:rsid w:val="00CE3FE9"/>
    <w:rsid w:val="00CE6F65"/>
    <w:rsid w:val="00CF3709"/>
    <w:rsid w:val="00CF57ED"/>
    <w:rsid w:val="00D00A84"/>
    <w:rsid w:val="00D00C68"/>
    <w:rsid w:val="00D06255"/>
    <w:rsid w:val="00D0669F"/>
    <w:rsid w:val="00D1097B"/>
    <w:rsid w:val="00D11CDF"/>
    <w:rsid w:val="00D279F0"/>
    <w:rsid w:val="00D27A2E"/>
    <w:rsid w:val="00D31032"/>
    <w:rsid w:val="00D35E29"/>
    <w:rsid w:val="00D524F4"/>
    <w:rsid w:val="00D52CBD"/>
    <w:rsid w:val="00D648B3"/>
    <w:rsid w:val="00D65BA3"/>
    <w:rsid w:val="00D67A6E"/>
    <w:rsid w:val="00D739FD"/>
    <w:rsid w:val="00D75D89"/>
    <w:rsid w:val="00D83770"/>
    <w:rsid w:val="00D84022"/>
    <w:rsid w:val="00D91AA8"/>
    <w:rsid w:val="00D95FEE"/>
    <w:rsid w:val="00D97683"/>
    <w:rsid w:val="00DA3051"/>
    <w:rsid w:val="00DA4008"/>
    <w:rsid w:val="00DA5542"/>
    <w:rsid w:val="00DB5F05"/>
    <w:rsid w:val="00DC79C2"/>
    <w:rsid w:val="00DD71F7"/>
    <w:rsid w:val="00DD7B7D"/>
    <w:rsid w:val="00DE24ED"/>
    <w:rsid w:val="00DF547D"/>
    <w:rsid w:val="00E01C24"/>
    <w:rsid w:val="00E0744B"/>
    <w:rsid w:val="00E21347"/>
    <w:rsid w:val="00E22CB1"/>
    <w:rsid w:val="00E36DD4"/>
    <w:rsid w:val="00E37DD7"/>
    <w:rsid w:val="00E52A61"/>
    <w:rsid w:val="00E5526D"/>
    <w:rsid w:val="00E55346"/>
    <w:rsid w:val="00E62207"/>
    <w:rsid w:val="00E63BD6"/>
    <w:rsid w:val="00E707CD"/>
    <w:rsid w:val="00E72BF6"/>
    <w:rsid w:val="00E75227"/>
    <w:rsid w:val="00E80EA1"/>
    <w:rsid w:val="00E85CC0"/>
    <w:rsid w:val="00EA3151"/>
    <w:rsid w:val="00EA4D97"/>
    <w:rsid w:val="00EA5B62"/>
    <w:rsid w:val="00EB5E89"/>
    <w:rsid w:val="00ED52D6"/>
    <w:rsid w:val="00ED73FB"/>
    <w:rsid w:val="00ED7CC6"/>
    <w:rsid w:val="00EE1F71"/>
    <w:rsid w:val="00EE4B04"/>
    <w:rsid w:val="00EE729D"/>
    <w:rsid w:val="00EE7B10"/>
    <w:rsid w:val="00EF1917"/>
    <w:rsid w:val="00EF1B02"/>
    <w:rsid w:val="00EF2371"/>
    <w:rsid w:val="00F03053"/>
    <w:rsid w:val="00F10197"/>
    <w:rsid w:val="00F10F96"/>
    <w:rsid w:val="00F126D2"/>
    <w:rsid w:val="00F250D3"/>
    <w:rsid w:val="00F27C07"/>
    <w:rsid w:val="00F27D34"/>
    <w:rsid w:val="00F31A09"/>
    <w:rsid w:val="00F508E9"/>
    <w:rsid w:val="00F52433"/>
    <w:rsid w:val="00F547CA"/>
    <w:rsid w:val="00F548D6"/>
    <w:rsid w:val="00F711AC"/>
    <w:rsid w:val="00F71665"/>
    <w:rsid w:val="00F779EA"/>
    <w:rsid w:val="00F81B45"/>
    <w:rsid w:val="00F843DD"/>
    <w:rsid w:val="00F9196B"/>
    <w:rsid w:val="00F93A38"/>
    <w:rsid w:val="00F97ADD"/>
    <w:rsid w:val="00FA02B5"/>
    <w:rsid w:val="00FA5CEA"/>
    <w:rsid w:val="00FB134A"/>
    <w:rsid w:val="00FB2D8D"/>
    <w:rsid w:val="00FB7B43"/>
    <w:rsid w:val="00FC4DF4"/>
    <w:rsid w:val="00FD16B1"/>
    <w:rsid w:val="00FD390B"/>
    <w:rsid w:val="00FE3AD9"/>
    <w:rsid w:val="00FE40FE"/>
    <w:rsid w:val="00FE42B1"/>
    <w:rsid w:val="00FE77D8"/>
    <w:rsid w:val="00FF32D3"/>
    <w:rsid w:val="00FF6DA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4E9CB0"/>
  <w15:chartTrackingRefBased/>
  <w15:docId w15:val="{017A4E6D-6A81-4E93-AF4E-9728B9E63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BF3"/>
    <w:pPr>
      <w:spacing w:after="200" w:line="276" w:lineRule="auto"/>
    </w:pPr>
    <w:rPr>
      <w:rFonts w:ascii="Calibri" w:eastAsia="Calibri" w:hAnsi="Calibri" w:cs="Times New Roman"/>
      <w:lang w:bidi="ar-SA"/>
    </w:rPr>
  </w:style>
  <w:style w:type="paragraph" w:styleId="Heading1">
    <w:name w:val="heading 1"/>
    <w:basedOn w:val="Normal"/>
    <w:next w:val="Normal"/>
    <w:link w:val="Heading1Char"/>
    <w:uiPriority w:val="9"/>
    <w:qFormat/>
    <w:rsid w:val="00646031"/>
    <w:pPr>
      <w:keepNext/>
      <w:keepLines/>
      <w:spacing w:before="240" w:after="0" w:line="240" w:lineRule="auto"/>
      <w:jc w:val="center"/>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Heading1"/>
    <w:link w:val="Heading2Char"/>
    <w:uiPriority w:val="9"/>
    <w:unhideWhenUsed/>
    <w:qFormat/>
    <w:rsid w:val="00594A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94A07"/>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EE7B10"/>
    <w:pPr>
      <w:keepNext/>
      <w:keepLines/>
      <w:spacing w:before="40" w:after="0"/>
      <w:outlineLvl w:val="3"/>
    </w:pPr>
    <w:rPr>
      <w:rFonts w:eastAsiaTheme="majorEastAsia" w:cstheme="majorBidi"/>
      <w:iCs/>
      <w:sz w:val="20"/>
    </w:rPr>
  </w:style>
  <w:style w:type="paragraph" w:styleId="Heading5">
    <w:name w:val="heading 5"/>
    <w:basedOn w:val="Normal"/>
    <w:next w:val="Normal"/>
    <w:link w:val="Heading5Char"/>
    <w:uiPriority w:val="9"/>
    <w:unhideWhenUsed/>
    <w:qFormat/>
    <w:rsid w:val="00F547C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6FAE"/>
    <w:pPr>
      <w:tabs>
        <w:tab w:val="center" w:pos="4320"/>
        <w:tab w:val="right" w:pos="8640"/>
      </w:tabs>
      <w:spacing w:after="0" w:line="240" w:lineRule="auto"/>
    </w:pPr>
  </w:style>
  <w:style w:type="character" w:customStyle="1" w:styleId="HeaderChar">
    <w:name w:val="Header Char"/>
    <w:basedOn w:val="DefaultParagraphFont"/>
    <w:link w:val="Header"/>
    <w:uiPriority w:val="99"/>
    <w:rsid w:val="00296FAE"/>
  </w:style>
  <w:style w:type="paragraph" w:styleId="Footer">
    <w:name w:val="footer"/>
    <w:basedOn w:val="Normal"/>
    <w:link w:val="FooterChar"/>
    <w:uiPriority w:val="99"/>
    <w:unhideWhenUsed/>
    <w:rsid w:val="00296FAE"/>
    <w:pPr>
      <w:tabs>
        <w:tab w:val="center" w:pos="4320"/>
        <w:tab w:val="right" w:pos="8640"/>
      </w:tabs>
      <w:spacing w:after="0" w:line="240" w:lineRule="auto"/>
    </w:pPr>
  </w:style>
  <w:style w:type="character" w:customStyle="1" w:styleId="FooterChar">
    <w:name w:val="Footer Char"/>
    <w:basedOn w:val="DefaultParagraphFont"/>
    <w:link w:val="Footer"/>
    <w:uiPriority w:val="99"/>
    <w:rsid w:val="00296FAE"/>
  </w:style>
  <w:style w:type="character" w:customStyle="1" w:styleId="Heading1Char">
    <w:name w:val="Heading 1 Char"/>
    <w:basedOn w:val="DefaultParagraphFont"/>
    <w:link w:val="Heading1"/>
    <w:uiPriority w:val="9"/>
    <w:rsid w:val="0064603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94A0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94A07"/>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FB134A"/>
    <w:pPr>
      <w:ind w:left="720"/>
      <w:contextualSpacing/>
    </w:pPr>
  </w:style>
  <w:style w:type="character" w:customStyle="1" w:styleId="Heading4Char">
    <w:name w:val="Heading 4 Char"/>
    <w:basedOn w:val="DefaultParagraphFont"/>
    <w:link w:val="Heading4"/>
    <w:uiPriority w:val="9"/>
    <w:rsid w:val="00EE7B10"/>
    <w:rPr>
      <w:rFonts w:asciiTheme="majorBidi" w:eastAsiaTheme="majorEastAsia" w:hAnsiTheme="majorBidi" w:cstheme="majorBidi"/>
      <w:iCs/>
      <w:sz w:val="20"/>
    </w:rPr>
  </w:style>
  <w:style w:type="character" w:customStyle="1" w:styleId="Heading5Char">
    <w:name w:val="Heading 5 Char"/>
    <w:basedOn w:val="DefaultParagraphFont"/>
    <w:link w:val="Heading5"/>
    <w:uiPriority w:val="9"/>
    <w:rsid w:val="00F547CA"/>
    <w:rPr>
      <w:rFonts w:asciiTheme="majorHAnsi" w:eastAsiaTheme="majorEastAsia" w:hAnsiTheme="majorHAnsi" w:cstheme="majorBidi"/>
      <w:color w:val="2E74B5" w:themeColor="accent1" w:themeShade="BF"/>
      <w:sz w:val="24"/>
    </w:rPr>
  </w:style>
  <w:style w:type="character" w:styleId="CommentReference">
    <w:name w:val="annotation reference"/>
    <w:basedOn w:val="DefaultParagraphFont"/>
    <w:uiPriority w:val="99"/>
    <w:semiHidden/>
    <w:unhideWhenUsed/>
    <w:rsid w:val="00FE42B1"/>
    <w:rPr>
      <w:sz w:val="16"/>
      <w:szCs w:val="16"/>
    </w:rPr>
  </w:style>
  <w:style w:type="paragraph" w:styleId="CommentText">
    <w:name w:val="annotation text"/>
    <w:basedOn w:val="Normal"/>
    <w:link w:val="CommentTextChar"/>
    <w:uiPriority w:val="99"/>
    <w:unhideWhenUsed/>
    <w:rsid w:val="00FE42B1"/>
    <w:pPr>
      <w:spacing w:line="240" w:lineRule="auto"/>
    </w:pPr>
    <w:rPr>
      <w:sz w:val="20"/>
      <w:szCs w:val="20"/>
    </w:rPr>
  </w:style>
  <w:style w:type="character" w:customStyle="1" w:styleId="CommentTextChar">
    <w:name w:val="Comment Text Char"/>
    <w:basedOn w:val="DefaultParagraphFont"/>
    <w:link w:val="CommentText"/>
    <w:uiPriority w:val="99"/>
    <w:rsid w:val="00FE42B1"/>
    <w:rPr>
      <w:rFonts w:asciiTheme="majorBidi" w:hAnsiTheme="majorBidi"/>
      <w:sz w:val="20"/>
      <w:szCs w:val="20"/>
    </w:rPr>
  </w:style>
  <w:style w:type="paragraph" w:styleId="CommentSubject">
    <w:name w:val="annotation subject"/>
    <w:basedOn w:val="CommentText"/>
    <w:next w:val="CommentText"/>
    <w:link w:val="CommentSubjectChar"/>
    <w:uiPriority w:val="99"/>
    <w:semiHidden/>
    <w:unhideWhenUsed/>
    <w:rsid w:val="00FE42B1"/>
    <w:rPr>
      <w:b/>
      <w:bCs/>
    </w:rPr>
  </w:style>
  <w:style w:type="character" w:customStyle="1" w:styleId="CommentSubjectChar">
    <w:name w:val="Comment Subject Char"/>
    <w:basedOn w:val="CommentTextChar"/>
    <w:link w:val="CommentSubject"/>
    <w:uiPriority w:val="99"/>
    <w:semiHidden/>
    <w:rsid w:val="00FE42B1"/>
    <w:rPr>
      <w:rFonts w:asciiTheme="majorBidi" w:hAnsiTheme="majorBidi"/>
      <w:b/>
      <w:bCs/>
      <w:sz w:val="20"/>
      <w:szCs w:val="20"/>
    </w:rPr>
  </w:style>
  <w:style w:type="character" w:customStyle="1" w:styleId="hwtze">
    <w:name w:val="hwtze"/>
    <w:basedOn w:val="DefaultParagraphFont"/>
    <w:rsid w:val="00617A89"/>
  </w:style>
  <w:style w:type="character" w:customStyle="1" w:styleId="rynqvb">
    <w:name w:val="rynqvb"/>
    <w:basedOn w:val="DefaultParagraphFont"/>
    <w:rsid w:val="00617A89"/>
  </w:style>
  <w:style w:type="paragraph" w:styleId="BalloonText">
    <w:name w:val="Balloon Text"/>
    <w:basedOn w:val="Normal"/>
    <w:link w:val="BalloonTextChar"/>
    <w:uiPriority w:val="99"/>
    <w:semiHidden/>
    <w:unhideWhenUsed/>
    <w:rsid w:val="00C86BF3"/>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C86BF3"/>
    <w:rPr>
      <w:rFonts w:ascii="Segoe UI" w:eastAsia="Calibri" w:hAnsi="Segoe UI" w:cs="Segoe UI"/>
      <w:sz w:val="18"/>
      <w:szCs w:val="18"/>
      <w:lang w:bidi="ar-SA"/>
    </w:rPr>
  </w:style>
  <w:style w:type="table" w:styleId="TableGrid">
    <w:name w:val="Table Grid"/>
    <w:basedOn w:val="TableNormal"/>
    <w:uiPriority w:val="39"/>
    <w:rsid w:val="00C46B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15087"/>
    <w:pPr>
      <w:spacing w:after="0" w:line="240" w:lineRule="auto"/>
    </w:pPr>
    <w:rPr>
      <w:rFonts w:asciiTheme="majorBidi" w:hAnsiTheme="majorBidi"/>
      <w:sz w:val="24"/>
    </w:rPr>
  </w:style>
  <w:style w:type="character" w:styleId="PlaceholderText">
    <w:name w:val="Placeholder Text"/>
    <w:basedOn w:val="DefaultParagraphFont"/>
    <w:uiPriority w:val="99"/>
    <w:semiHidden/>
    <w:rsid w:val="003E04AA"/>
    <w:rPr>
      <w:color w:val="808080"/>
    </w:rPr>
  </w:style>
  <w:style w:type="paragraph" w:customStyle="1" w:styleId="Bulletedlist">
    <w:name w:val="Bulleted list"/>
    <w:basedOn w:val="Normal"/>
    <w:next w:val="Normal"/>
    <w:qFormat/>
    <w:rsid w:val="00242C2E"/>
    <w:pPr>
      <w:numPr>
        <w:numId w:val="7"/>
      </w:numPr>
      <w:spacing w:before="240" w:after="240"/>
      <w:contextualSpacing/>
    </w:pPr>
    <w:rPr>
      <w:rFonts w:ascii="Times New Roman" w:eastAsia="Times New Roman" w:hAnsi="Times New Roman"/>
      <w:szCs w:val="24"/>
      <w:lang w:val="en-GB" w:eastAsia="en-GB"/>
    </w:rPr>
  </w:style>
  <w:style w:type="character" w:styleId="Hyperlink">
    <w:name w:val="Hyperlink"/>
    <w:basedOn w:val="DefaultParagraphFont"/>
    <w:uiPriority w:val="99"/>
    <w:unhideWhenUsed/>
    <w:rsid w:val="008F290F"/>
    <w:rPr>
      <w:color w:val="0563C1" w:themeColor="hyperlink"/>
      <w:u w:val="single"/>
    </w:rPr>
  </w:style>
  <w:style w:type="character" w:customStyle="1" w:styleId="UnresolvedMention1">
    <w:name w:val="Unresolved Mention1"/>
    <w:basedOn w:val="DefaultParagraphFont"/>
    <w:uiPriority w:val="99"/>
    <w:semiHidden/>
    <w:unhideWhenUsed/>
    <w:rsid w:val="008F290F"/>
    <w:rPr>
      <w:color w:val="605E5C"/>
      <w:shd w:val="clear" w:color="auto" w:fill="E1DFDD"/>
    </w:rPr>
  </w:style>
  <w:style w:type="paragraph" w:customStyle="1" w:styleId="ABKW">
    <w:name w:val="ABKW"/>
    <w:rsid w:val="00C86BF3"/>
    <w:pPr>
      <w:spacing w:after="0" w:line="360" w:lineRule="auto"/>
    </w:pPr>
    <w:rPr>
      <w:rFonts w:ascii="Times New Roman" w:eastAsia="Calibri" w:hAnsi="Times New Roman" w:cs="Times New Roman"/>
      <w:sz w:val="24"/>
      <w:lang w:bidi="ar-SA"/>
    </w:rPr>
  </w:style>
  <w:style w:type="paragraph" w:customStyle="1" w:styleId="ABKWH">
    <w:name w:val="ABKWH"/>
    <w:autoRedefine/>
    <w:rsid w:val="00C86BF3"/>
    <w:pPr>
      <w:spacing w:after="0" w:line="360" w:lineRule="auto"/>
    </w:pPr>
    <w:rPr>
      <w:rFonts w:ascii="Times New Roman" w:eastAsia="Calibri" w:hAnsi="Times New Roman" w:cs="Times New Roman"/>
      <w:color w:val="C0504D"/>
      <w:sz w:val="24"/>
      <w:szCs w:val="24"/>
      <w:lang w:bidi="ar-SA"/>
    </w:rPr>
  </w:style>
  <w:style w:type="paragraph" w:customStyle="1" w:styleId="ABT">
    <w:name w:val="ABT"/>
    <w:rsid w:val="00C86BF3"/>
    <w:pPr>
      <w:spacing w:after="0" w:line="360" w:lineRule="auto"/>
    </w:pPr>
    <w:rPr>
      <w:rFonts w:ascii="Times New Roman" w:eastAsia="Calibri" w:hAnsi="Times New Roman" w:cs="Times New Roman"/>
      <w:sz w:val="24"/>
      <w:lang w:bidi="ar-SA"/>
    </w:rPr>
  </w:style>
  <w:style w:type="paragraph" w:customStyle="1" w:styleId="AF">
    <w:name w:val="AF"/>
    <w:rsid w:val="00C86BF3"/>
    <w:pPr>
      <w:spacing w:after="0" w:line="360" w:lineRule="auto"/>
    </w:pPr>
    <w:rPr>
      <w:rFonts w:ascii="Times New Roman" w:eastAsia="Calibri" w:hAnsi="Times New Roman" w:cs="Times New Roman"/>
      <w:sz w:val="24"/>
      <w:lang w:bidi="ar-SA"/>
    </w:rPr>
  </w:style>
  <w:style w:type="paragraph" w:customStyle="1" w:styleId="AN">
    <w:name w:val="AN"/>
    <w:rsid w:val="00C86BF3"/>
    <w:pPr>
      <w:spacing w:after="0" w:line="360" w:lineRule="auto"/>
    </w:pPr>
    <w:rPr>
      <w:rFonts w:ascii="Times New Roman" w:eastAsia="Calibri" w:hAnsi="Times New Roman" w:cs="Times New Roman"/>
      <w:sz w:val="24"/>
      <w:lang w:bidi="ar-SA"/>
    </w:rPr>
  </w:style>
  <w:style w:type="paragraph" w:customStyle="1" w:styleId="AS">
    <w:name w:val="AS"/>
    <w:autoRedefine/>
    <w:rsid w:val="00C86BF3"/>
    <w:pPr>
      <w:spacing w:after="0" w:line="360" w:lineRule="auto"/>
    </w:pPr>
    <w:rPr>
      <w:rFonts w:ascii="Times New Roman" w:eastAsia="Calibri" w:hAnsi="Times New Roman" w:cs="Times New Roman"/>
      <w:color w:val="4BACC6"/>
      <w:sz w:val="24"/>
      <w:szCs w:val="24"/>
      <w:lang w:bidi="ar-SA"/>
    </w:rPr>
  </w:style>
  <w:style w:type="paragraph" w:customStyle="1" w:styleId="AT">
    <w:name w:val="AT"/>
    <w:autoRedefine/>
    <w:rsid w:val="00C86BF3"/>
    <w:pPr>
      <w:spacing w:after="0" w:line="360" w:lineRule="auto"/>
    </w:pPr>
    <w:rPr>
      <w:rFonts w:ascii="Times New Roman" w:eastAsia="Calibri" w:hAnsi="Times New Roman" w:cs="Times New Roman"/>
      <w:color w:val="4BACC6"/>
      <w:sz w:val="24"/>
      <w:szCs w:val="24"/>
      <w:lang w:bidi="ar-SA"/>
    </w:rPr>
  </w:style>
  <w:style w:type="paragraph" w:customStyle="1" w:styleId="AU">
    <w:name w:val="AU"/>
    <w:autoRedefine/>
    <w:rsid w:val="00C86BF3"/>
    <w:pPr>
      <w:spacing w:after="0" w:line="360" w:lineRule="auto"/>
    </w:pPr>
    <w:rPr>
      <w:rFonts w:ascii="Times New Roman" w:eastAsia="Calibri" w:hAnsi="Times New Roman" w:cs="Times New Roman"/>
      <w:color w:val="00B050"/>
      <w:sz w:val="24"/>
      <w:szCs w:val="24"/>
      <w:lang w:bidi="ar-SA"/>
    </w:rPr>
  </w:style>
  <w:style w:type="paragraph" w:customStyle="1" w:styleId="BL">
    <w:name w:val="BL"/>
    <w:autoRedefine/>
    <w:rsid w:val="00C86BF3"/>
    <w:pPr>
      <w:spacing w:after="0" w:line="360" w:lineRule="auto"/>
    </w:pPr>
    <w:rPr>
      <w:rFonts w:ascii="Times New Roman" w:eastAsia="Calibri" w:hAnsi="Times New Roman" w:cs="Times New Roman"/>
      <w:color w:val="666633"/>
      <w:sz w:val="24"/>
      <w:szCs w:val="24"/>
      <w:lang w:bidi="ar-SA"/>
    </w:rPr>
  </w:style>
  <w:style w:type="paragraph" w:customStyle="1" w:styleId="BRA">
    <w:name w:val="BRA"/>
    <w:rsid w:val="00C86BF3"/>
    <w:pPr>
      <w:spacing w:after="0" w:line="360" w:lineRule="auto"/>
    </w:pPr>
    <w:rPr>
      <w:rFonts w:ascii="Times New Roman" w:eastAsia="Calibri" w:hAnsi="Times New Roman" w:cs="Times New Roman"/>
      <w:sz w:val="24"/>
      <w:lang w:bidi="ar-SA"/>
    </w:rPr>
  </w:style>
  <w:style w:type="paragraph" w:customStyle="1" w:styleId="BRAF">
    <w:name w:val="BRAF"/>
    <w:rsid w:val="00C86BF3"/>
    <w:pPr>
      <w:spacing w:after="0" w:line="360" w:lineRule="auto"/>
    </w:pPr>
    <w:rPr>
      <w:rFonts w:ascii="Times New Roman" w:eastAsia="Calibri" w:hAnsi="Times New Roman" w:cs="Times New Roman"/>
      <w:sz w:val="24"/>
      <w:lang w:bidi="ar-SA"/>
    </w:rPr>
  </w:style>
  <w:style w:type="paragraph" w:customStyle="1" w:styleId="BRD">
    <w:name w:val="BRD"/>
    <w:rsid w:val="00C86BF3"/>
    <w:pPr>
      <w:spacing w:after="0" w:line="360" w:lineRule="auto"/>
    </w:pPr>
    <w:rPr>
      <w:rFonts w:ascii="Times New Roman" w:eastAsia="Calibri" w:hAnsi="Times New Roman" w:cs="Times New Roman"/>
      <w:sz w:val="24"/>
      <w:lang w:bidi="ar-SA"/>
    </w:rPr>
  </w:style>
  <w:style w:type="paragraph" w:customStyle="1" w:styleId="BRE">
    <w:name w:val="BRE"/>
    <w:rsid w:val="00C86BF3"/>
    <w:pPr>
      <w:spacing w:after="0" w:line="360" w:lineRule="auto"/>
    </w:pPr>
    <w:rPr>
      <w:rFonts w:ascii="Times New Roman" w:eastAsia="Calibri" w:hAnsi="Times New Roman" w:cs="Times New Roman"/>
      <w:sz w:val="24"/>
      <w:lang w:bidi="ar-SA"/>
    </w:rPr>
  </w:style>
  <w:style w:type="paragraph" w:customStyle="1" w:styleId="BRREF">
    <w:name w:val="BRREF"/>
    <w:rsid w:val="00C86BF3"/>
    <w:pPr>
      <w:spacing w:after="0" w:line="360" w:lineRule="auto"/>
    </w:pPr>
    <w:rPr>
      <w:rFonts w:ascii="Times New Roman" w:eastAsia="Calibri" w:hAnsi="Times New Roman" w:cs="Times New Roman"/>
      <w:sz w:val="24"/>
      <w:lang w:bidi="ar-SA"/>
    </w:rPr>
  </w:style>
  <w:style w:type="paragraph" w:customStyle="1" w:styleId="BRT">
    <w:name w:val="BRT"/>
    <w:rsid w:val="00C86BF3"/>
    <w:pPr>
      <w:spacing w:after="0" w:line="360" w:lineRule="auto"/>
    </w:pPr>
    <w:rPr>
      <w:rFonts w:ascii="Times New Roman" w:eastAsia="Calibri" w:hAnsi="Times New Roman" w:cs="Times New Roman"/>
      <w:sz w:val="24"/>
      <w:lang w:bidi="ar-SA"/>
    </w:rPr>
  </w:style>
  <w:style w:type="paragraph" w:customStyle="1" w:styleId="BRTI">
    <w:name w:val="BRTI"/>
    <w:rsid w:val="00C86BF3"/>
    <w:pPr>
      <w:spacing w:after="0" w:line="360" w:lineRule="auto"/>
    </w:pPr>
    <w:rPr>
      <w:rFonts w:ascii="Times New Roman" w:eastAsia="Calibri" w:hAnsi="Times New Roman" w:cs="Times New Roman"/>
      <w:sz w:val="24"/>
      <w:lang w:bidi="ar-SA"/>
    </w:rPr>
  </w:style>
  <w:style w:type="paragraph" w:customStyle="1" w:styleId="CL">
    <w:name w:val="CL"/>
    <w:autoRedefine/>
    <w:rsid w:val="00C86BF3"/>
    <w:pPr>
      <w:spacing w:after="0" w:line="360" w:lineRule="auto"/>
    </w:pPr>
    <w:rPr>
      <w:rFonts w:ascii="Times New Roman" w:eastAsia="Calibri" w:hAnsi="Times New Roman" w:cs="Times New Roman"/>
      <w:color w:val="FF0000"/>
      <w:sz w:val="24"/>
      <w:szCs w:val="24"/>
      <w:lang w:bidi="ar-SA"/>
    </w:rPr>
  </w:style>
  <w:style w:type="paragraph" w:customStyle="1" w:styleId="CP">
    <w:name w:val="CP"/>
    <w:autoRedefine/>
    <w:rsid w:val="00C86BF3"/>
    <w:pPr>
      <w:spacing w:after="0" w:line="360" w:lineRule="auto"/>
    </w:pPr>
    <w:rPr>
      <w:rFonts w:ascii="Times New Roman" w:eastAsia="Calibri" w:hAnsi="Times New Roman" w:cs="Times New Roman"/>
      <w:color w:val="365F91"/>
      <w:sz w:val="24"/>
      <w:szCs w:val="24"/>
      <w:lang w:bidi="ar-SA"/>
    </w:rPr>
  </w:style>
  <w:style w:type="paragraph" w:customStyle="1" w:styleId="CPB">
    <w:name w:val="CPB"/>
    <w:basedOn w:val="Normal"/>
    <w:link w:val="CPBChar"/>
    <w:autoRedefine/>
    <w:qFormat/>
    <w:rsid w:val="00C86BF3"/>
    <w:rPr>
      <w:color w:val="E36C0A"/>
    </w:rPr>
  </w:style>
  <w:style w:type="paragraph" w:customStyle="1" w:styleId="CPSO">
    <w:name w:val="CPSO"/>
    <w:autoRedefine/>
    <w:rsid w:val="00C86BF3"/>
    <w:pPr>
      <w:spacing w:after="0" w:line="360" w:lineRule="auto"/>
    </w:pPr>
    <w:rPr>
      <w:rFonts w:ascii="Times New Roman" w:eastAsia="Calibri" w:hAnsi="Times New Roman" w:cs="Times New Roman"/>
      <w:color w:val="00B050"/>
      <w:sz w:val="24"/>
      <w:szCs w:val="24"/>
      <w:lang w:bidi="ar-SA"/>
    </w:rPr>
  </w:style>
  <w:style w:type="paragraph" w:customStyle="1" w:styleId="DI">
    <w:name w:val="DI"/>
    <w:rsid w:val="00C86BF3"/>
    <w:pPr>
      <w:spacing w:after="0" w:line="360" w:lineRule="auto"/>
    </w:pPr>
    <w:rPr>
      <w:rFonts w:ascii="Times New Roman" w:eastAsia="Calibri" w:hAnsi="Times New Roman" w:cs="Times New Roman"/>
      <w:sz w:val="24"/>
      <w:lang w:bidi="ar-SA"/>
    </w:rPr>
  </w:style>
  <w:style w:type="paragraph" w:customStyle="1" w:styleId="DR">
    <w:name w:val="DR"/>
    <w:rsid w:val="00C86BF3"/>
    <w:pPr>
      <w:spacing w:after="0" w:line="360" w:lineRule="auto"/>
    </w:pPr>
    <w:rPr>
      <w:rFonts w:ascii="Times New Roman" w:eastAsia="Calibri" w:hAnsi="Times New Roman" w:cs="Times New Roman"/>
      <w:sz w:val="24"/>
      <w:lang w:bidi="ar-SA"/>
    </w:rPr>
  </w:style>
  <w:style w:type="paragraph" w:customStyle="1" w:styleId="EH">
    <w:name w:val="EH"/>
    <w:autoRedefine/>
    <w:rsid w:val="00C86BF3"/>
    <w:pPr>
      <w:spacing w:after="0" w:line="360" w:lineRule="auto"/>
    </w:pPr>
    <w:rPr>
      <w:rFonts w:ascii="Times New Roman" w:eastAsia="Calibri" w:hAnsi="Times New Roman" w:cs="Times New Roman"/>
      <w:color w:val="76923C"/>
      <w:sz w:val="24"/>
      <w:szCs w:val="24"/>
      <w:lang w:bidi="ar-SA"/>
    </w:rPr>
  </w:style>
  <w:style w:type="paragraph" w:customStyle="1" w:styleId="EN">
    <w:name w:val="EN"/>
    <w:rsid w:val="00C86BF3"/>
    <w:pPr>
      <w:spacing w:after="0" w:line="360" w:lineRule="auto"/>
    </w:pPr>
    <w:rPr>
      <w:rFonts w:ascii="Times New Roman" w:eastAsia="Calibri" w:hAnsi="Times New Roman" w:cs="Times New Roman"/>
      <w:sz w:val="24"/>
      <w:lang w:bidi="ar-SA"/>
    </w:rPr>
  </w:style>
  <w:style w:type="paragraph" w:customStyle="1" w:styleId="EQ">
    <w:name w:val="EQ"/>
    <w:rsid w:val="00C86BF3"/>
    <w:pPr>
      <w:spacing w:after="0" w:line="360" w:lineRule="auto"/>
    </w:pPr>
    <w:rPr>
      <w:rFonts w:ascii="Times New Roman" w:eastAsia="Calibri" w:hAnsi="Times New Roman" w:cs="Times New Roman"/>
      <w:sz w:val="24"/>
      <w:lang w:bidi="ar-SA"/>
    </w:rPr>
  </w:style>
  <w:style w:type="paragraph" w:customStyle="1" w:styleId="EX">
    <w:name w:val="EX"/>
    <w:autoRedefine/>
    <w:rsid w:val="00C86BF3"/>
    <w:pPr>
      <w:spacing w:after="0" w:line="360" w:lineRule="auto"/>
    </w:pPr>
    <w:rPr>
      <w:rFonts w:ascii="Times New Roman" w:eastAsia="Calibri" w:hAnsi="Times New Roman" w:cs="Times New Roman"/>
      <w:color w:val="0070C0"/>
      <w:sz w:val="24"/>
      <w:szCs w:val="24"/>
      <w:lang w:bidi="ar-SA"/>
    </w:rPr>
  </w:style>
  <w:style w:type="paragraph" w:customStyle="1" w:styleId="H1">
    <w:name w:val="H1"/>
    <w:autoRedefine/>
    <w:rsid w:val="00C86BF3"/>
    <w:pPr>
      <w:spacing w:after="0" w:line="360" w:lineRule="auto"/>
    </w:pPr>
    <w:rPr>
      <w:rFonts w:ascii="Times New Roman" w:eastAsia="Calibri" w:hAnsi="Times New Roman" w:cs="Times New Roman"/>
      <w:color w:val="31849B"/>
      <w:sz w:val="24"/>
      <w:szCs w:val="24"/>
      <w:lang w:bidi="ar-SA"/>
    </w:rPr>
  </w:style>
  <w:style w:type="paragraph" w:customStyle="1" w:styleId="H2">
    <w:name w:val="H2"/>
    <w:autoRedefine/>
    <w:rsid w:val="00C86BF3"/>
    <w:pPr>
      <w:spacing w:after="0" w:line="360" w:lineRule="auto"/>
    </w:pPr>
    <w:rPr>
      <w:rFonts w:ascii="Times New Roman" w:eastAsia="Calibri" w:hAnsi="Times New Roman" w:cs="Times New Roman"/>
      <w:color w:val="C0504D"/>
      <w:sz w:val="24"/>
      <w:szCs w:val="24"/>
      <w:lang w:bidi="ar-SA"/>
    </w:rPr>
  </w:style>
  <w:style w:type="paragraph" w:customStyle="1" w:styleId="H3">
    <w:name w:val="H3"/>
    <w:autoRedefine/>
    <w:rsid w:val="00C86BF3"/>
    <w:pPr>
      <w:spacing w:after="0" w:line="360" w:lineRule="auto"/>
    </w:pPr>
    <w:rPr>
      <w:rFonts w:ascii="Times New Roman" w:eastAsia="Calibri" w:hAnsi="Times New Roman" w:cs="Times New Roman"/>
      <w:color w:val="00B050"/>
      <w:sz w:val="24"/>
      <w:szCs w:val="24"/>
      <w:lang w:bidi="ar-SA"/>
    </w:rPr>
  </w:style>
  <w:style w:type="paragraph" w:customStyle="1" w:styleId="H4">
    <w:name w:val="H4"/>
    <w:autoRedefine/>
    <w:rsid w:val="00C86BF3"/>
    <w:pPr>
      <w:spacing w:after="0" w:line="360" w:lineRule="auto"/>
    </w:pPr>
    <w:rPr>
      <w:rFonts w:ascii="Times New Roman" w:eastAsia="Calibri" w:hAnsi="Times New Roman" w:cs="Times New Roman"/>
      <w:color w:val="6600CC"/>
      <w:sz w:val="24"/>
      <w:szCs w:val="24"/>
      <w:lang w:bidi="ar-SA"/>
    </w:rPr>
  </w:style>
  <w:style w:type="paragraph" w:customStyle="1" w:styleId="H4IN">
    <w:name w:val="H4 IN"/>
    <w:autoRedefine/>
    <w:rsid w:val="00C86BF3"/>
    <w:pPr>
      <w:spacing w:after="0" w:line="360" w:lineRule="auto"/>
    </w:pPr>
    <w:rPr>
      <w:rFonts w:ascii="Times New Roman" w:eastAsia="Calibri" w:hAnsi="Times New Roman" w:cs="Times New Roman"/>
      <w:color w:val="FF0000"/>
      <w:sz w:val="24"/>
      <w:szCs w:val="24"/>
      <w:lang w:bidi="ar-SA"/>
    </w:rPr>
  </w:style>
  <w:style w:type="paragraph" w:customStyle="1" w:styleId="IN">
    <w:name w:val="IN"/>
    <w:rsid w:val="00C86BF3"/>
    <w:pPr>
      <w:spacing w:after="0" w:line="360" w:lineRule="auto"/>
    </w:pPr>
    <w:rPr>
      <w:rFonts w:ascii="Times New Roman" w:eastAsia="Calibri" w:hAnsi="Times New Roman" w:cs="Times New Roman"/>
      <w:sz w:val="24"/>
      <w:lang w:bidi="ar-SA"/>
    </w:rPr>
  </w:style>
  <w:style w:type="paragraph" w:customStyle="1" w:styleId="INFL">
    <w:name w:val="IN FL"/>
    <w:rsid w:val="00C86BF3"/>
    <w:pPr>
      <w:spacing w:after="0" w:line="360" w:lineRule="auto"/>
    </w:pPr>
    <w:rPr>
      <w:rFonts w:ascii="Times New Roman" w:eastAsia="Calibri" w:hAnsi="Times New Roman" w:cs="Times New Roman"/>
      <w:sz w:val="24"/>
      <w:lang w:bidi="ar-SA"/>
    </w:rPr>
  </w:style>
  <w:style w:type="paragraph" w:customStyle="1" w:styleId="ML">
    <w:name w:val="ML"/>
    <w:rsid w:val="00C86BF3"/>
    <w:pPr>
      <w:spacing w:after="0" w:line="360" w:lineRule="auto"/>
    </w:pPr>
    <w:rPr>
      <w:rFonts w:ascii="Times New Roman" w:eastAsia="Calibri" w:hAnsi="Times New Roman" w:cs="Times New Roman"/>
      <w:sz w:val="24"/>
      <w:lang w:bidi="ar-SA"/>
    </w:rPr>
  </w:style>
  <w:style w:type="paragraph" w:customStyle="1" w:styleId="NL">
    <w:name w:val="NL"/>
    <w:rsid w:val="00C86BF3"/>
    <w:pPr>
      <w:spacing w:after="0" w:line="360" w:lineRule="auto"/>
    </w:pPr>
    <w:rPr>
      <w:rFonts w:ascii="Times New Roman" w:eastAsia="Calibri" w:hAnsi="Times New Roman" w:cs="Times New Roman"/>
      <w:sz w:val="24"/>
      <w:lang w:bidi="ar-SA"/>
    </w:rPr>
  </w:style>
  <w:style w:type="paragraph" w:customStyle="1" w:styleId="NNUM">
    <w:name w:val="NNUM"/>
    <w:rsid w:val="00C86BF3"/>
    <w:pPr>
      <w:spacing w:after="0" w:line="360" w:lineRule="auto"/>
    </w:pPr>
    <w:rPr>
      <w:rFonts w:ascii="Times New Roman" w:eastAsia="Calibri" w:hAnsi="Times New Roman" w:cs="Times New Roman"/>
      <w:sz w:val="24"/>
      <w:lang w:bidi="ar-SA"/>
    </w:rPr>
  </w:style>
  <w:style w:type="paragraph" w:customStyle="1" w:styleId="OPIN">
    <w:name w:val="OP IN"/>
    <w:rsid w:val="00C86BF3"/>
    <w:pPr>
      <w:spacing w:after="0" w:line="360" w:lineRule="auto"/>
    </w:pPr>
    <w:rPr>
      <w:rFonts w:ascii="Times New Roman" w:eastAsia="Calibri" w:hAnsi="Times New Roman" w:cs="Times New Roman"/>
      <w:sz w:val="24"/>
      <w:lang w:bidi="ar-SA"/>
    </w:rPr>
  </w:style>
  <w:style w:type="paragraph" w:customStyle="1" w:styleId="OQ">
    <w:name w:val="OQ"/>
    <w:rsid w:val="00C86BF3"/>
    <w:pPr>
      <w:spacing w:after="0" w:line="360" w:lineRule="auto"/>
    </w:pPr>
    <w:rPr>
      <w:rFonts w:ascii="Times New Roman" w:eastAsia="Calibri" w:hAnsi="Times New Roman" w:cs="Times New Roman"/>
      <w:sz w:val="24"/>
      <w:lang w:bidi="ar-SA"/>
    </w:rPr>
  </w:style>
  <w:style w:type="paragraph" w:customStyle="1" w:styleId="OUT">
    <w:name w:val="OUT"/>
    <w:rsid w:val="00C86BF3"/>
    <w:pPr>
      <w:spacing w:after="0" w:line="360" w:lineRule="auto"/>
    </w:pPr>
    <w:rPr>
      <w:rFonts w:ascii="Times New Roman" w:eastAsia="Calibri" w:hAnsi="Times New Roman" w:cs="Times New Roman"/>
      <w:sz w:val="24"/>
      <w:lang w:bidi="ar-SA"/>
    </w:rPr>
  </w:style>
  <w:style w:type="paragraph" w:customStyle="1" w:styleId="OUTFL">
    <w:name w:val="OUT FL"/>
    <w:rsid w:val="00C86BF3"/>
    <w:pPr>
      <w:spacing w:after="0" w:line="360" w:lineRule="auto"/>
    </w:pPr>
    <w:rPr>
      <w:rFonts w:ascii="Times New Roman" w:eastAsia="Calibri" w:hAnsi="Times New Roman" w:cs="Times New Roman"/>
      <w:sz w:val="24"/>
      <w:lang w:bidi="ar-SA"/>
    </w:rPr>
  </w:style>
  <w:style w:type="paragraph" w:customStyle="1" w:styleId="OUTIN">
    <w:name w:val="OUT IN"/>
    <w:rsid w:val="00C86BF3"/>
    <w:pPr>
      <w:spacing w:after="0" w:line="360" w:lineRule="auto"/>
    </w:pPr>
    <w:rPr>
      <w:rFonts w:ascii="Times New Roman" w:eastAsia="Calibri" w:hAnsi="Times New Roman" w:cs="Times New Roman"/>
      <w:sz w:val="24"/>
      <w:lang w:bidi="ar-SA"/>
    </w:rPr>
  </w:style>
  <w:style w:type="paragraph" w:customStyle="1" w:styleId="OUTINFL">
    <w:name w:val="OUT IN FL"/>
    <w:rsid w:val="00C86BF3"/>
    <w:pPr>
      <w:spacing w:after="0" w:line="360" w:lineRule="auto"/>
    </w:pPr>
    <w:rPr>
      <w:rFonts w:ascii="Times New Roman" w:eastAsia="Calibri" w:hAnsi="Times New Roman" w:cs="Times New Roman"/>
      <w:sz w:val="24"/>
      <w:lang w:bidi="ar-SA"/>
    </w:rPr>
  </w:style>
  <w:style w:type="paragraph" w:customStyle="1" w:styleId="PO">
    <w:name w:val="PO"/>
    <w:rsid w:val="00C86BF3"/>
    <w:pPr>
      <w:spacing w:after="0" w:line="360" w:lineRule="auto"/>
    </w:pPr>
    <w:rPr>
      <w:rFonts w:ascii="Times New Roman" w:eastAsia="Calibri" w:hAnsi="Times New Roman" w:cs="Times New Roman"/>
      <w:sz w:val="24"/>
      <w:lang w:bidi="ar-SA"/>
    </w:rPr>
  </w:style>
  <w:style w:type="paragraph" w:customStyle="1" w:styleId="PX">
    <w:name w:val="PX"/>
    <w:rsid w:val="00C86BF3"/>
    <w:pPr>
      <w:spacing w:after="0" w:line="360" w:lineRule="auto"/>
    </w:pPr>
    <w:rPr>
      <w:rFonts w:ascii="Times New Roman" w:eastAsia="Calibri" w:hAnsi="Times New Roman" w:cs="Times New Roman"/>
      <w:sz w:val="24"/>
      <w:lang w:bidi="ar-SA"/>
    </w:rPr>
  </w:style>
  <w:style w:type="paragraph" w:customStyle="1" w:styleId="QS">
    <w:name w:val="QS"/>
    <w:rsid w:val="00C86BF3"/>
    <w:pPr>
      <w:spacing w:after="0" w:line="360" w:lineRule="auto"/>
    </w:pPr>
    <w:rPr>
      <w:rFonts w:ascii="Times New Roman" w:eastAsia="Calibri" w:hAnsi="Times New Roman" w:cs="Times New Roman"/>
      <w:sz w:val="24"/>
      <w:lang w:bidi="ar-SA"/>
    </w:rPr>
  </w:style>
  <w:style w:type="paragraph" w:customStyle="1" w:styleId="REF">
    <w:name w:val="REF"/>
    <w:rsid w:val="00C86BF3"/>
    <w:pPr>
      <w:spacing w:after="0" w:line="360" w:lineRule="auto"/>
      <w:ind w:left="431" w:hanging="431"/>
    </w:pPr>
    <w:rPr>
      <w:rFonts w:ascii="Times New Roman" w:eastAsia="Calibri" w:hAnsi="Times New Roman" w:cs="Times New Roman"/>
      <w:sz w:val="24"/>
      <w:lang w:bidi="ar-SA"/>
    </w:rPr>
  </w:style>
  <w:style w:type="paragraph" w:customStyle="1" w:styleId="RefNumDouble">
    <w:name w:val="Ref Num Double"/>
    <w:rsid w:val="00C86BF3"/>
    <w:pPr>
      <w:spacing w:after="0" w:line="360" w:lineRule="auto"/>
    </w:pPr>
    <w:rPr>
      <w:rFonts w:ascii="Times New Roman" w:eastAsia="Calibri" w:hAnsi="Times New Roman" w:cs="Times New Roman"/>
      <w:sz w:val="24"/>
      <w:lang w:bidi="ar-SA"/>
    </w:rPr>
  </w:style>
  <w:style w:type="paragraph" w:customStyle="1" w:styleId="RefNumSingle">
    <w:name w:val="Ref Num Single"/>
    <w:rsid w:val="00C86BF3"/>
    <w:pPr>
      <w:spacing w:after="0" w:line="360" w:lineRule="auto"/>
    </w:pPr>
    <w:rPr>
      <w:rFonts w:ascii="Times New Roman" w:eastAsia="Calibri" w:hAnsi="Times New Roman" w:cs="Times New Roman"/>
      <w:sz w:val="24"/>
      <w:lang w:bidi="ar-SA"/>
    </w:rPr>
  </w:style>
  <w:style w:type="paragraph" w:customStyle="1" w:styleId="SI">
    <w:name w:val="SI"/>
    <w:rsid w:val="00C86BF3"/>
    <w:pPr>
      <w:spacing w:after="0" w:line="360" w:lineRule="auto"/>
    </w:pPr>
    <w:rPr>
      <w:rFonts w:ascii="Times New Roman" w:eastAsia="Calibri" w:hAnsi="Times New Roman" w:cs="Times New Roman"/>
      <w:sz w:val="24"/>
      <w:lang w:bidi="ar-SA"/>
    </w:rPr>
  </w:style>
  <w:style w:type="paragraph" w:customStyle="1" w:styleId="SIAF">
    <w:name w:val="SI AF"/>
    <w:rsid w:val="00C86BF3"/>
    <w:pPr>
      <w:spacing w:after="0" w:line="360" w:lineRule="auto"/>
    </w:pPr>
    <w:rPr>
      <w:rFonts w:ascii="Times New Roman" w:eastAsia="Calibri" w:hAnsi="Times New Roman" w:cs="Times New Roman"/>
      <w:sz w:val="24"/>
      <w:lang w:bidi="ar-SA"/>
    </w:rPr>
  </w:style>
  <w:style w:type="paragraph" w:customStyle="1" w:styleId="TBL">
    <w:name w:val="TBL"/>
    <w:rsid w:val="00C86BF3"/>
    <w:pPr>
      <w:spacing w:after="0" w:line="360" w:lineRule="auto"/>
    </w:pPr>
    <w:rPr>
      <w:rFonts w:ascii="Times New Roman" w:eastAsia="Calibri" w:hAnsi="Times New Roman" w:cs="Times New Roman"/>
      <w:sz w:val="24"/>
      <w:lang w:bidi="ar-SA"/>
    </w:rPr>
  </w:style>
  <w:style w:type="paragraph" w:customStyle="1" w:styleId="TCH">
    <w:name w:val="TCH"/>
    <w:rsid w:val="00C86BF3"/>
    <w:pPr>
      <w:spacing w:after="0" w:line="360" w:lineRule="auto"/>
    </w:pPr>
    <w:rPr>
      <w:rFonts w:ascii="Times New Roman" w:eastAsia="Calibri" w:hAnsi="Times New Roman" w:cs="Times New Roman"/>
      <w:sz w:val="24"/>
      <w:lang w:bidi="ar-SA"/>
    </w:rPr>
  </w:style>
  <w:style w:type="paragraph" w:customStyle="1" w:styleId="TEXT">
    <w:name w:val="TEXT"/>
    <w:rsid w:val="00C86BF3"/>
    <w:pPr>
      <w:spacing w:after="0" w:line="360" w:lineRule="auto"/>
    </w:pPr>
    <w:rPr>
      <w:rFonts w:ascii="Times New Roman" w:eastAsia="Calibri" w:hAnsi="Times New Roman" w:cs="Times New Roman"/>
      <w:sz w:val="24"/>
      <w:lang w:bidi="ar-SA"/>
    </w:rPr>
  </w:style>
  <w:style w:type="paragraph" w:customStyle="1" w:styleId="TEXTIND">
    <w:name w:val="TEXT IND"/>
    <w:rsid w:val="00C86BF3"/>
    <w:pPr>
      <w:spacing w:after="0" w:line="360" w:lineRule="auto"/>
      <w:ind w:firstLine="720"/>
    </w:pPr>
    <w:rPr>
      <w:rFonts w:ascii="Times New Roman" w:eastAsia="Calibri" w:hAnsi="Times New Roman" w:cs="Times New Roman"/>
      <w:sz w:val="24"/>
      <w:lang w:bidi="ar-SA"/>
    </w:rPr>
  </w:style>
  <w:style w:type="paragraph" w:customStyle="1" w:styleId="TNL">
    <w:name w:val="TNL"/>
    <w:rsid w:val="00C86BF3"/>
    <w:pPr>
      <w:spacing w:after="0" w:line="360" w:lineRule="auto"/>
    </w:pPr>
    <w:rPr>
      <w:rFonts w:ascii="Times New Roman" w:eastAsia="Calibri" w:hAnsi="Times New Roman" w:cs="Times New Roman"/>
      <w:sz w:val="24"/>
      <w:lang w:bidi="ar-SA"/>
    </w:rPr>
  </w:style>
  <w:style w:type="paragraph" w:customStyle="1" w:styleId="TT">
    <w:name w:val="TT"/>
    <w:rsid w:val="00C86BF3"/>
    <w:pPr>
      <w:spacing w:after="0" w:line="360" w:lineRule="auto"/>
    </w:pPr>
    <w:rPr>
      <w:rFonts w:ascii="Times New Roman" w:eastAsia="Calibri" w:hAnsi="Times New Roman" w:cs="Times New Roman"/>
      <w:sz w:val="24"/>
      <w:lang w:bidi="ar-SA"/>
    </w:rPr>
  </w:style>
  <w:style w:type="paragraph" w:customStyle="1" w:styleId="TY">
    <w:name w:val="TY"/>
    <w:autoRedefine/>
    <w:rsid w:val="00C86BF3"/>
    <w:pPr>
      <w:spacing w:after="0" w:line="360" w:lineRule="auto"/>
    </w:pPr>
    <w:rPr>
      <w:rFonts w:ascii="Times New Roman" w:eastAsia="Calibri" w:hAnsi="Times New Roman" w:cs="Times New Roman"/>
      <w:color w:val="0000FF"/>
      <w:sz w:val="24"/>
      <w:szCs w:val="24"/>
      <w:lang w:bidi="ar-SA"/>
    </w:rPr>
  </w:style>
  <w:style w:type="paragraph" w:customStyle="1" w:styleId="UL">
    <w:name w:val="UL"/>
    <w:rsid w:val="00C86BF3"/>
    <w:pPr>
      <w:spacing w:after="0" w:line="360" w:lineRule="auto"/>
    </w:pPr>
    <w:rPr>
      <w:rFonts w:ascii="Times New Roman" w:eastAsia="Calibri" w:hAnsi="Times New Roman" w:cs="Times New Roman"/>
      <w:sz w:val="24"/>
      <w:lang w:bidi="ar-SA"/>
    </w:rPr>
  </w:style>
  <w:style w:type="paragraph" w:customStyle="1" w:styleId="ULB">
    <w:name w:val="ULB"/>
    <w:rsid w:val="00C86BF3"/>
    <w:pPr>
      <w:spacing w:after="0" w:line="360" w:lineRule="auto"/>
    </w:pPr>
    <w:rPr>
      <w:rFonts w:ascii="Times New Roman" w:eastAsia="Calibri" w:hAnsi="Times New Roman" w:cs="Times New Roman"/>
      <w:sz w:val="24"/>
      <w:lang w:bidi="ar-SA"/>
    </w:rPr>
  </w:style>
  <w:style w:type="paragraph" w:customStyle="1" w:styleId="ULT">
    <w:name w:val="ULT"/>
    <w:rsid w:val="00C86BF3"/>
    <w:pPr>
      <w:spacing w:after="0" w:line="360" w:lineRule="auto"/>
    </w:pPr>
    <w:rPr>
      <w:rFonts w:ascii="Times New Roman" w:eastAsia="Calibri" w:hAnsi="Times New Roman" w:cs="Times New Roman"/>
      <w:sz w:val="24"/>
      <w:lang w:bidi="ar-SA"/>
    </w:rPr>
  </w:style>
  <w:style w:type="character" w:customStyle="1" w:styleId="AQ">
    <w:name w:val="AQ"/>
    <w:basedOn w:val="DefaultParagraphFont"/>
    <w:uiPriority w:val="1"/>
    <w:qFormat/>
    <w:rsid w:val="00C86BF3"/>
  </w:style>
  <w:style w:type="character" w:customStyle="1" w:styleId="CPBChar">
    <w:name w:val="CPB Char"/>
    <w:link w:val="CPB"/>
    <w:rsid w:val="00C86BF3"/>
    <w:rPr>
      <w:rFonts w:ascii="Calibri" w:eastAsia="Calibri" w:hAnsi="Calibri" w:cs="Times New Roman"/>
      <w:color w:val="E36C0A"/>
      <w:lang w:bidi="ar-SA"/>
    </w:rPr>
  </w:style>
  <w:style w:type="paragraph" w:styleId="EndnoteText">
    <w:name w:val="endnote text"/>
    <w:basedOn w:val="Normal"/>
    <w:link w:val="EndnoteTextChar"/>
    <w:semiHidden/>
    <w:rsid w:val="00C86BF3"/>
    <w:rPr>
      <w:sz w:val="20"/>
      <w:szCs w:val="20"/>
    </w:rPr>
  </w:style>
  <w:style w:type="character" w:customStyle="1" w:styleId="EndnoteTextChar">
    <w:name w:val="Endnote Text Char"/>
    <w:basedOn w:val="DefaultParagraphFont"/>
    <w:link w:val="EndnoteText"/>
    <w:semiHidden/>
    <w:rsid w:val="00354489"/>
    <w:rPr>
      <w:rFonts w:ascii="Calibri" w:eastAsia="Calibri" w:hAnsi="Calibri" w:cs="Times New Roman"/>
      <w:sz w:val="20"/>
      <w:szCs w:val="20"/>
      <w:lang w:bidi="ar-SA"/>
    </w:rPr>
  </w:style>
  <w:style w:type="character" w:styleId="EndnoteReference">
    <w:name w:val="endnote reference"/>
    <w:semiHidden/>
    <w:rsid w:val="00C86BF3"/>
    <w:rPr>
      <w:vertAlign w:val="superscript"/>
    </w:rPr>
  </w:style>
  <w:style w:type="paragraph" w:customStyle="1" w:styleId="SUBBL">
    <w:name w:val="SUB BL"/>
    <w:autoRedefine/>
    <w:qFormat/>
    <w:rsid w:val="00C86BF3"/>
    <w:pPr>
      <w:spacing w:after="0" w:line="240" w:lineRule="auto"/>
    </w:pPr>
    <w:rPr>
      <w:rFonts w:ascii="Calibri" w:eastAsia="Calibri" w:hAnsi="Calibri" w:cs="Times New Roman"/>
      <w:color w:val="31849B"/>
      <w:lang w:bidi="ar-SA"/>
    </w:rPr>
  </w:style>
  <w:style w:type="paragraph" w:customStyle="1" w:styleId="SUBNL">
    <w:name w:val="SUB NL"/>
    <w:basedOn w:val="Normal"/>
    <w:autoRedefine/>
    <w:qFormat/>
    <w:rsid w:val="00C86BF3"/>
    <w:rPr>
      <w:color w:val="984806"/>
    </w:rPr>
  </w:style>
  <w:style w:type="paragraph" w:customStyle="1" w:styleId="CCODE">
    <w:name w:val="CCODE"/>
    <w:qFormat/>
    <w:rsid w:val="00C86BF3"/>
    <w:pPr>
      <w:spacing w:after="0" w:line="240" w:lineRule="auto"/>
    </w:pPr>
    <w:rPr>
      <w:rFonts w:ascii="Calibri" w:eastAsia="Calibri" w:hAnsi="Calibri" w:cs="Times New Roman"/>
      <w:color w:val="4F6228"/>
      <w:lang w:bidi="ar-SA"/>
    </w:rPr>
  </w:style>
  <w:style w:type="character" w:styleId="Emphasis">
    <w:name w:val="Emphasis"/>
    <w:uiPriority w:val="20"/>
    <w:qFormat/>
    <w:rsid w:val="00C86BF3"/>
    <w:rPr>
      <w:i/>
      <w:iCs/>
    </w:rPr>
  </w:style>
  <w:style w:type="paragraph" w:customStyle="1" w:styleId="LL">
    <w:name w:val="LL"/>
    <w:autoRedefine/>
    <w:rsid w:val="00C86BF3"/>
    <w:pPr>
      <w:spacing w:after="0" w:line="240" w:lineRule="auto"/>
    </w:pPr>
    <w:rPr>
      <w:rFonts w:ascii="Calibri" w:eastAsia="Calibri" w:hAnsi="Calibri" w:cs="Times New Roman"/>
      <w:color w:val="339966"/>
      <w:lang w:bidi="ar-SA"/>
    </w:rPr>
  </w:style>
  <w:style w:type="paragraph" w:customStyle="1" w:styleId="ORCID">
    <w:name w:val="ORCID"/>
    <w:autoRedefine/>
    <w:rsid w:val="00C86BF3"/>
    <w:pPr>
      <w:spacing w:after="0" w:line="240" w:lineRule="auto"/>
    </w:pPr>
    <w:rPr>
      <w:rFonts w:ascii="Calibri" w:eastAsia="Calibri" w:hAnsi="Calibri" w:cs="Times New Roman"/>
      <w:color w:val="800080"/>
      <w:lang w:bidi="ar-SA"/>
    </w:rPr>
  </w:style>
  <w:style w:type="paragraph" w:customStyle="1" w:styleId="SUBLL">
    <w:name w:val="SUB LL"/>
    <w:autoRedefine/>
    <w:rsid w:val="00C86BF3"/>
    <w:pPr>
      <w:spacing w:after="0" w:line="240" w:lineRule="auto"/>
    </w:pPr>
    <w:rPr>
      <w:rFonts w:ascii="Calibri" w:eastAsia="Calibri" w:hAnsi="Calibri" w:cs="Times New Roman"/>
      <w:color w:val="808000"/>
      <w:lang w:bidi="ar-SA"/>
    </w:rPr>
  </w:style>
  <w:style w:type="paragraph" w:customStyle="1" w:styleId="BIO">
    <w:name w:val="BIO"/>
    <w:autoRedefine/>
    <w:rsid w:val="00C86BF3"/>
    <w:pPr>
      <w:spacing w:after="0" w:line="240" w:lineRule="auto"/>
    </w:pPr>
    <w:rPr>
      <w:rFonts w:ascii="Calibri" w:eastAsia="Calibri" w:hAnsi="Calibri" w:cs="Times New Roman"/>
      <w:color w:val="0000FF"/>
      <w:lang w:bidi="ar-SA"/>
    </w:rPr>
  </w:style>
  <w:style w:type="paragraph" w:customStyle="1" w:styleId="ATTRIB">
    <w:name w:val="ATTRIB"/>
    <w:autoRedefine/>
    <w:rsid w:val="00C86BF3"/>
    <w:pPr>
      <w:spacing w:after="0" w:line="240" w:lineRule="auto"/>
    </w:pPr>
    <w:rPr>
      <w:rFonts w:ascii="Calibri" w:eastAsia="Calibri" w:hAnsi="Calibri" w:cs="Times New Roman"/>
      <w:color w:val="993300"/>
      <w:lang w:bidi="ar-SA"/>
    </w:rPr>
  </w:style>
  <w:style w:type="paragraph" w:customStyle="1" w:styleId="EX-BL">
    <w:name w:val="EX-BL"/>
    <w:autoRedefine/>
    <w:rsid w:val="00C86BF3"/>
    <w:pPr>
      <w:spacing w:after="0" w:line="240" w:lineRule="auto"/>
    </w:pPr>
    <w:rPr>
      <w:rFonts w:ascii="Calibri" w:eastAsia="Calibri" w:hAnsi="Calibri" w:cs="Times New Roman"/>
      <w:color w:val="008000"/>
      <w:lang w:bidi="ar-SA"/>
    </w:rPr>
  </w:style>
  <w:style w:type="paragraph" w:customStyle="1" w:styleId="EX-NL">
    <w:name w:val="EX-NL"/>
    <w:autoRedefine/>
    <w:rsid w:val="00C86BF3"/>
    <w:pPr>
      <w:spacing w:after="0" w:line="240" w:lineRule="auto"/>
    </w:pPr>
    <w:rPr>
      <w:rFonts w:ascii="Calibri" w:eastAsia="Calibri" w:hAnsi="Calibri" w:cs="Times New Roman"/>
      <w:color w:val="993366"/>
      <w:lang w:bidi="ar-SA"/>
    </w:rPr>
  </w:style>
  <w:style w:type="paragraph" w:customStyle="1" w:styleId="EX-UL">
    <w:name w:val="EX-UL"/>
    <w:autoRedefine/>
    <w:rsid w:val="00C86BF3"/>
    <w:pPr>
      <w:spacing w:after="0" w:line="240" w:lineRule="auto"/>
    </w:pPr>
    <w:rPr>
      <w:rFonts w:ascii="Calibri" w:eastAsia="Calibri" w:hAnsi="Calibri" w:cs="Times New Roman"/>
      <w:color w:val="008080"/>
      <w:lang w:bidi="ar-SA"/>
    </w:rPr>
  </w:style>
  <w:style w:type="paragraph" w:customStyle="1" w:styleId="EX-LL">
    <w:name w:val="EX-LL"/>
    <w:autoRedefine/>
    <w:rsid w:val="00C86BF3"/>
    <w:pPr>
      <w:spacing w:after="0" w:line="240" w:lineRule="auto"/>
    </w:pPr>
    <w:rPr>
      <w:rFonts w:ascii="Calibri" w:eastAsia="Calibri" w:hAnsi="Calibri" w:cs="Times New Roman"/>
      <w:color w:val="6666FF"/>
      <w:lang w:bidi="ar-SA"/>
    </w:rPr>
  </w:style>
  <w:style w:type="paragraph" w:customStyle="1" w:styleId="EX-SUBBL">
    <w:name w:val="EX-SUBBL"/>
    <w:autoRedefine/>
    <w:rsid w:val="00C86BF3"/>
    <w:pPr>
      <w:spacing w:after="0" w:line="240" w:lineRule="auto"/>
    </w:pPr>
    <w:rPr>
      <w:rFonts w:ascii="Calibri" w:eastAsia="Calibri" w:hAnsi="Calibri" w:cs="Times New Roman"/>
      <w:color w:val="008000"/>
      <w:lang w:bidi="ar-SA"/>
    </w:rPr>
  </w:style>
  <w:style w:type="paragraph" w:customStyle="1" w:styleId="EX-SUBNL">
    <w:name w:val="EX-SUBNL"/>
    <w:autoRedefine/>
    <w:rsid w:val="00C86BF3"/>
    <w:pPr>
      <w:spacing w:after="0" w:line="240" w:lineRule="auto"/>
    </w:pPr>
    <w:rPr>
      <w:rFonts w:ascii="Calibri" w:eastAsia="Calibri" w:hAnsi="Calibri" w:cs="Times New Roman"/>
      <w:color w:val="FF66FF"/>
      <w:lang w:bidi="ar-SA"/>
    </w:rPr>
  </w:style>
  <w:style w:type="paragraph" w:customStyle="1" w:styleId="EX-SUBUL">
    <w:name w:val="EX-SUBUL"/>
    <w:autoRedefine/>
    <w:rsid w:val="00C86BF3"/>
    <w:pPr>
      <w:spacing w:after="0" w:line="240" w:lineRule="auto"/>
    </w:pPr>
    <w:rPr>
      <w:rFonts w:ascii="Calibri" w:eastAsia="Calibri" w:hAnsi="Calibri" w:cs="Times New Roman"/>
      <w:color w:val="CC6600"/>
      <w:lang w:bidi="ar-SA"/>
    </w:rPr>
  </w:style>
  <w:style w:type="paragraph" w:customStyle="1" w:styleId="EX-SUBLL">
    <w:name w:val="EX-SUBLL"/>
    <w:autoRedefine/>
    <w:rsid w:val="00C86BF3"/>
    <w:pPr>
      <w:spacing w:after="0" w:line="240" w:lineRule="auto"/>
    </w:pPr>
    <w:rPr>
      <w:rFonts w:ascii="Calibri" w:eastAsia="Calibri" w:hAnsi="Calibri" w:cs="Times New Roman"/>
      <w:color w:val="009900"/>
      <w:lang w:bidi="ar-SA"/>
    </w:rPr>
  </w:style>
  <w:style w:type="paragraph" w:customStyle="1" w:styleId="LI-TXT">
    <w:name w:val="LI-TXT"/>
    <w:autoRedefine/>
    <w:rsid w:val="00C86BF3"/>
    <w:pPr>
      <w:spacing w:after="0" w:line="240" w:lineRule="auto"/>
    </w:pPr>
    <w:rPr>
      <w:rFonts w:ascii="Calibri" w:eastAsia="Calibri" w:hAnsi="Calibri" w:cs="Times New Roman"/>
      <w:color w:val="800000"/>
      <w:lang w:bidi="ar-SA"/>
    </w:rPr>
  </w:style>
  <w:style w:type="paragraph" w:customStyle="1" w:styleId="BOX-ST">
    <w:name w:val="BOX-ST"/>
    <w:autoRedefine/>
    <w:rsid w:val="00C86BF3"/>
    <w:pPr>
      <w:spacing w:after="0" w:line="240" w:lineRule="auto"/>
    </w:pPr>
    <w:rPr>
      <w:rFonts w:ascii="Calibri" w:eastAsia="Calibri" w:hAnsi="Calibri" w:cs="Times New Roman"/>
      <w:color w:val="800080"/>
      <w:lang w:bidi="ar-SA"/>
    </w:rPr>
  </w:style>
  <w:style w:type="paragraph" w:customStyle="1" w:styleId="BOX-END">
    <w:name w:val="BOX-END"/>
    <w:autoRedefine/>
    <w:rsid w:val="00C86BF3"/>
    <w:pPr>
      <w:spacing w:after="0" w:line="240" w:lineRule="auto"/>
    </w:pPr>
    <w:rPr>
      <w:rFonts w:ascii="Calibri" w:eastAsia="Calibri" w:hAnsi="Calibri" w:cs="Times New Roman"/>
      <w:color w:val="800080"/>
      <w:lang w:bidi="ar-SA"/>
    </w:rPr>
  </w:style>
  <w:style w:type="paragraph" w:customStyle="1" w:styleId="BOX-TT">
    <w:name w:val="BOX-TT"/>
    <w:autoRedefine/>
    <w:rsid w:val="00C86BF3"/>
    <w:pPr>
      <w:spacing w:after="0" w:line="240" w:lineRule="auto"/>
    </w:pPr>
    <w:rPr>
      <w:rFonts w:ascii="Calibri" w:eastAsia="Calibri" w:hAnsi="Calibri" w:cs="Times New Roman"/>
      <w:color w:val="FF6699"/>
      <w:lang w:bidi="ar-SA"/>
    </w:rPr>
  </w:style>
  <w:style w:type="paragraph" w:customStyle="1" w:styleId="EXT-LINK">
    <w:name w:val="EXT-LINK"/>
    <w:autoRedefine/>
    <w:rsid w:val="00C86BF3"/>
    <w:pPr>
      <w:spacing w:after="0" w:line="240" w:lineRule="auto"/>
    </w:pPr>
    <w:rPr>
      <w:rFonts w:ascii="Calibri" w:eastAsia="Calibri" w:hAnsi="Calibri" w:cs="Times New Roman"/>
      <w:color w:val="808000"/>
      <w:lang w:bidi="ar-SA"/>
    </w:rPr>
  </w:style>
  <w:style w:type="paragraph" w:customStyle="1" w:styleId="ALT-TEXT">
    <w:name w:val="ALT-TEXT"/>
    <w:autoRedefine/>
    <w:rsid w:val="00C86BF3"/>
    <w:pPr>
      <w:spacing w:after="0" w:line="240" w:lineRule="auto"/>
    </w:pPr>
    <w:rPr>
      <w:rFonts w:ascii="Calibri" w:eastAsia="Calibri" w:hAnsi="Calibri" w:cs="Times New Roman"/>
      <w:color w:val="FF3300"/>
      <w:lang w:bidi="ar-SA"/>
    </w:rPr>
  </w:style>
  <w:style w:type="paragraph" w:customStyle="1" w:styleId="LONG-DESC">
    <w:name w:val="LONG-DESC"/>
    <w:autoRedefine/>
    <w:rsid w:val="00C86BF3"/>
    <w:pPr>
      <w:spacing w:after="0" w:line="240" w:lineRule="auto"/>
    </w:pPr>
    <w:rPr>
      <w:rFonts w:ascii="Calibri" w:eastAsia="Calibri" w:hAnsi="Calibri" w:cs="Times New Roman"/>
      <w:color w:val="9933FF"/>
      <w:lang w:bidi="ar-SA"/>
    </w:rPr>
  </w:style>
  <w:style w:type="paragraph" w:customStyle="1" w:styleId="IMG">
    <w:name w:val="IMG"/>
    <w:autoRedefine/>
    <w:rsid w:val="00C86BF3"/>
    <w:pPr>
      <w:spacing w:after="0" w:line="240" w:lineRule="auto"/>
    </w:pPr>
    <w:rPr>
      <w:rFonts w:ascii="Calibri" w:eastAsia="Calibri" w:hAnsi="Calibri" w:cs="Times New Roman"/>
      <w:color w:val="339966"/>
      <w:lang w:bidi="ar-SA"/>
    </w:rPr>
  </w:style>
  <w:style w:type="paragraph" w:customStyle="1" w:styleId="TLINK">
    <w:name w:val="TLINK"/>
    <w:autoRedefine/>
    <w:rsid w:val="00C86BF3"/>
    <w:pPr>
      <w:spacing w:after="0" w:line="240" w:lineRule="auto"/>
    </w:pPr>
    <w:rPr>
      <w:rFonts w:ascii="Calibri" w:eastAsia="Calibri" w:hAnsi="Calibri" w:cs="Times New Roman"/>
      <w:color w:val="CC0000"/>
      <w:lang w:bidi="ar-SA"/>
    </w:rPr>
  </w:style>
  <w:style w:type="paragraph" w:customStyle="1" w:styleId="ALT">
    <w:name w:val="ALT"/>
    <w:autoRedefine/>
    <w:rsid w:val="00C86BF3"/>
    <w:pPr>
      <w:spacing w:after="0" w:line="240" w:lineRule="auto"/>
    </w:pPr>
    <w:rPr>
      <w:rFonts w:ascii="Calibri" w:eastAsia="Calibri" w:hAnsi="Calibri" w:cs="Times New Roman"/>
      <w:color w:val="993300"/>
      <w:lang w:bidi="ar-SA"/>
    </w:rPr>
  </w:style>
  <w:style w:type="paragraph" w:customStyle="1" w:styleId="LDESC">
    <w:name w:val="LDESC"/>
    <w:autoRedefine/>
    <w:rsid w:val="00C86BF3"/>
    <w:pPr>
      <w:spacing w:after="0" w:line="240" w:lineRule="auto"/>
    </w:pPr>
    <w:rPr>
      <w:rFonts w:ascii="Calibri" w:eastAsia="Calibri" w:hAnsi="Calibri" w:cs="Times New Roman"/>
      <w:color w:val="CC0066"/>
      <w:lang w:bidi="ar-SA"/>
    </w:rPr>
  </w:style>
  <w:style w:type="paragraph" w:customStyle="1" w:styleId="SIDEBAR">
    <w:name w:val="SIDEBAR"/>
    <w:autoRedefine/>
    <w:rsid w:val="00C86BF3"/>
    <w:pPr>
      <w:spacing w:after="0" w:line="240" w:lineRule="auto"/>
    </w:pPr>
    <w:rPr>
      <w:rFonts w:ascii="Calibri" w:eastAsia="Calibri" w:hAnsi="Calibri" w:cs="Times New Roman"/>
      <w:color w:val="6600FF"/>
      <w:lang w:bidi="ar-SA"/>
    </w:rPr>
  </w:style>
  <w:style w:type="paragraph" w:customStyle="1" w:styleId="STITLE">
    <w:name w:val="STITLE"/>
    <w:autoRedefine/>
    <w:rsid w:val="00C86BF3"/>
    <w:pPr>
      <w:spacing w:after="0" w:line="240" w:lineRule="auto"/>
    </w:pPr>
    <w:rPr>
      <w:rFonts w:ascii="Calibri" w:eastAsia="Calibri" w:hAnsi="Calibri" w:cs="Times New Roman"/>
      <w:color w:val="FF00FF"/>
      <w:lang w:bidi="ar-SA"/>
    </w:rPr>
  </w:style>
  <w:style w:type="paragraph" w:customStyle="1" w:styleId="ADDR">
    <w:name w:val="ADDR"/>
    <w:autoRedefine/>
    <w:rsid w:val="00C86BF3"/>
    <w:pPr>
      <w:spacing w:after="0" w:line="240" w:lineRule="auto"/>
    </w:pPr>
    <w:rPr>
      <w:rFonts w:ascii="Calibri" w:eastAsia="Calibri" w:hAnsi="Calibri" w:cs="Times New Roman"/>
      <w:color w:val="993366"/>
      <w:lang w:bidi="ar-SA"/>
    </w:rPr>
  </w:style>
  <w:style w:type="paragraph" w:customStyle="1" w:styleId="REFDESC">
    <w:name w:val="REFDESC"/>
    <w:autoRedefine/>
    <w:rsid w:val="00C86BF3"/>
    <w:pPr>
      <w:spacing w:after="0" w:line="240" w:lineRule="auto"/>
    </w:pPr>
    <w:rPr>
      <w:rFonts w:ascii="Calibri" w:eastAsia="Calibri" w:hAnsi="Calibri" w:cs="Times New Roman"/>
      <w:color w:val="800080"/>
      <w:lang w:bidi="ar-SA"/>
    </w:rPr>
  </w:style>
  <w:style w:type="paragraph" w:customStyle="1" w:styleId="SBEND">
    <w:name w:val="SBEND"/>
    <w:autoRedefine/>
    <w:rsid w:val="00C86BF3"/>
    <w:pPr>
      <w:spacing w:after="0" w:line="240" w:lineRule="auto"/>
    </w:pPr>
    <w:rPr>
      <w:rFonts w:ascii="Calibri" w:eastAsia="Calibri" w:hAnsi="Calibri" w:cs="Times New Roman"/>
      <w:color w:val="339966"/>
      <w:lang w:bidi="ar-SA"/>
    </w:rPr>
  </w:style>
  <w:style w:type="paragraph" w:customStyle="1" w:styleId="DOI">
    <w:name w:val="DOI"/>
    <w:qFormat/>
    <w:rsid w:val="00C86BF3"/>
    <w:pPr>
      <w:spacing w:after="0" w:line="360" w:lineRule="auto"/>
    </w:pPr>
    <w:rPr>
      <w:rFonts w:ascii="Times New Roman" w:eastAsia="Calibri" w:hAnsi="Times New Roman" w:cs="Times New Roman"/>
      <w:color w:val="FF0000"/>
      <w:lang w:bidi="ar-SA"/>
    </w:rPr>
  </w:style>
  <w:style w:type="paragraph" w:customStyle="1" w:styleId="LRH">
    <w:name w:val="LRH"/>
    <w:qFormat/>
    <w:rsid w:val="00C86BF3"/>
    <w:pPr>
      <w:spacing w:after="0" w:line="360" w:lineRule="auto"/>
    </w:pPr>
    <w:rPr>
      <w:rFonts w:ascii="Times New Roman" w:eastAsia="Calibri" w:hAnsi="Times New Roman" w:cs="Times New Roman"/>
      <w:i/>
      <w:color w:val="FF0000"/>
      <w:lang w:bidi="ar-SA"/>
    </w:rPr>
  </w:style>
  <w:style w:type="paragraph" w:customStyle="1" w:styleId="RRH">
    <w:name w:val="RRH"/>
    <w:qFormat/>
    <w:rsid w:val="00C86BF3"/>
    <w:pPr>
      <w:spacing w:after="0" w:line="360" w:lineRule="auto"/>
    </w:pPr>
    <w:rPr>
      <w:rFonts w:ascii="Times New Roman" w:eastAsia="Calibri" w:hAnsi="Times New Roman" w:cs="Times New Roman"/>
      <w:i/>
      <w:color w:val="FF0000"/>
      <w:lang w:bidi="ar-SA"/>
    </w:rPr>
  </w:style>
  <w:style w:type="paragraph" w:customStyle="1" w:styleId="bio0">
    <w:name w:val="bio"/>
    <w:qFormat/>
    <w:rsid w:val="00C86BF3"/>
    <w:pPr>
      <w:spacing w:after="0" w:line="240" w:lineRule="auto"/>
    </w:pPr>
    <w:rPr>
      <w:rFonts w:ascii="Times New Roman" w:eastAsia="Calibri" w:hAnsi="Times New Roman" w:cs="Times New Roman"/>
      <w:color w:val="FF0000"/>
      <w:lang w:bidi="ar-SA"/>
    </w:rPr>
  </w:style>
  <w:style w:type="character" w:customStyle="1" w:styleId="UnresolvedMention2">
    <w:name w:val="Unresolved Mention2"/>
    <w:basedOn w:val="DefaultParagraphFont"/>
    <w:uiPriority w:val="99"/>
    <w:semiHidden/>
    <w:unhideWhenUsed/>
    <w:rsid w:val="003A2C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4723035">
      <w:bodyDiv w:val="1"/>
      <w:marLeft w:val="0"/>
      <w:marRight w:val="0"/>
      <w:marTop w:val="0"/>
      <w:marBottom w:val="0"/>
      <w:divBdr>
        <w:top w:val="none" w:sz="0" w:space="0" w:color="auto"/>
        <w:left w:val="none" w:sz="0" w:space="0" w:color="auto"/>
        <w:bottom w:val="none" w:sz="0" w:space="0" w:color="auto"/>
        <w:right w:val="none" w:sz="0" w:space="0" w:color="auto"/>
      </w:divBdr>
    </w:div>
    <w:div w:id="848787531">
      <w:bodyDiv w:val="1"/>
      <w:marLeft w:val="0"/>
      <w:marRight w:val="0"/>
      <w:marTop w:val="0"/>
      <w:marBottom w:val="0"/>
      <w:divBdr>
        <w:top w:val="none" w:sz="0" w:space="0" w:color="auto"/>
        <w:left w:val="none" w:sz="0" w:space="0" w:color="auto"/>
        <w:bottom w:val="none" w:sz="0" w:space="0" w:color="auto"/>
        <w:right w:val="none" w:sz="0" w:space="0" w:color="auto"/>
      </w:divBdr>
      <w:divsChild>
        <w:div w:id="1296712287">
          <w:marLeft w:val="0"/>
          <w:marRight w:val="240"/>
          <w:marTop w:val="0"/>
          <w:marBottom w:val="0"/>
          <w:divBdr>
            <w:top w:val="none" w:sz="0" w:space="0" w:color="auto"/>
            <w:left w:val="none" w:sz="0" w:space="0" w:color="auto"/>
            <w:bottom w:val="none" w:sz="0" w:space="0" w:color="auto"/>
            <w:right w:val="none" w:sz="0" w:space="0" w:color="auto"/>
          </w:divBdr>
          <w:divsChild>
            <w:div w:id="2038921416">
              <w:marLeft w:val="0"/>
              <w:marRight w:val="0"/>
              <w:marTop w:val="0"/>
              <w:marBottom w:val="0"/>
              <w:divBdr>
                <w:top w:val="none" w:sz="0" w:space="0" w:color="auto"/>
                <w:left w:val="none" w:sz="0" w:space="0" w:color="auto"/>
                <w:bottom w:val="none" w:sz="0" w:space="0" w:color="auto"/>
                <w:right w:val="none" w:sz="0" w:space="0" w:color="auto"/>
              </w:divBdr>
              <w:divsChild>
                <w:div w:id="151875134">
                  <w:marLeft w:val="0"/>
                  <w:marRight w:val="0"/>
                  <w:marTop w:val="0"/>
                  <w:marBottom w:val="0"/>
                  <w:divBdr>
                    <w:top w:val="none" w:sz="0" w:space="0" w:color="auto"/>
                    <w:left w:val="none" w:sz="0" w:space="0" w:color="auto"/>
                    <w:bottom w:val="none" w:sz="0" w:space="0" w:color="auto"/>
                    <w:right w:val="none" w:sz="0" w:space="0" w:color="auto"/>
                  </w:divBdr>
                  <w:divsChild>
                    <w:div w:id="1981495363">
                      <w:marLeft w:val="0"/>
                      <w:marRight w:val="0"/>
                      <w:marTop w:val="0"/>
                      <w:marBottom w:val="0"/>
                      <w:divBdr>
                        <w:top w:val="none" w:sz="0" w:space="0" w:color="auto"/>
                        <w:left w:val="none" w:sz="0" w:space="0" w:color="auto"/>
                        <w:bottom w:val="none" w:sz="0" w:space="0" w:color="auto"/>
                        <w:right w:val="none" w:sz="0" w:space="0" w:color="auto"/>
                      </w:divBdr>
                      <w:divsChild>
                        <w:div w:id="1771467023">
                          <w:marLeft w:val="0"/>
                          <w:marRight w:val="0"/>
                          <w:marTop w:val="0"/>
                          <w:marBottom w:val="0"/>
                          <w:divBdr>
                            <w:top w:val="none" w:sz="0" w:space="0" w:color="auto"/>
                            <w:left w:val="none" w:sz="0" w:space="0" w:color="auto"/>
                            <w:bottom w:val="none" w:sz="0" w:space="0" w:color="auto"/>
                            <w:right w:val="none" w:sz="0" w:space="0" w:color="auto"/>
                          </w:divBdr>
                          <w:divsChild>
                            <w:div w:id="99111711">
                              <w:marLeft w:val="0"/>
                              <w:marRight w:val="0"/>
                              <w:marTop w:val="0"/>
                              <w:marBottom w:val="0"/>
                              <w:divBdr>
                                <w:top w:val="none" w:sz="0" w:space="0" w:color="auto"/>
                                <w:left w:val="none" w:sz="0" w:space="0" w:color="auto"/>
                                <w:bottom w:val="none" w:sz="0" w:space="0" w:color="auto"/>
                                <w:right w:val="none" w:sz="0" w:space="0" w:color="auto"/>
                              </w:divBdr>
                              <w:divsChild>
                                <w:div w:id="77687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0972598">
      <w:bodyDiv w:val="1"/>
      <w:marLeft w:val="0"/>
      <w:marRight w:val="0"/>
      <w:marTop w:val="0"/>
      <w:marBottom w:val="0"/>
      <w:divBdr>
        <w:top w:val="none" w:sz="0" w:space="0" w:color="auto"/>
        <w:left w:val="none" w:sz="0" w:space="0" w:color="auto"/>
        <w:bottom w:val="none" w:sz="0" w:space="0" w:color="auto"/>
        <w:right w:val="none" w:sz="0" w:space="0" w:color="auto"/>
      </w:divBdr>
      <w:divsChild>
        <w:div w:id="772162964">
          <w:marLeft w:val="0"/>
          <w:marRight w:val="0"/>
          <w:marTop w:val="0"/>
          <w:marBottom w:val="0"/>
          <w:divBdr>
            <w:top w:val="none" w:sz="0" w:space="0" w:color="auto"/>
            <w:left w:val="none" w:sz="0" w:space="0" w:color="auto"/>
            <w:bottom w:val="none" w:sz="0" w:space="0" w:color="auto"/>
            <w:right w:val="none" w:sz="0" w:space="0" w:color="auto"/>
          </w:divBdr>
          <w:divsChild>
            <w:div w:id="1367100886">
              <w:marLeft w:val="0"/>
              <w:marRight w:val="0"/>
              <w:marTop w:val="0"/>
              <w:marBottom w:val="0"/>
              <w:divBdr>
                <w:top w:val="none" w:sz="0" w:space="0" w:color="auto"/>
                <w:left w:val="none" w:sz="0" w:space="0" w:color="auto"/>
                <w:bottom w:val="none" w:sz="0" w:space="0" w:color="auto"/>
                <w:right w:val="none" w:sz="0" w:space="0" w:color="auto"/>
              </w:divBdr>
              <w:divsChild>
                <w:div w:id="213011490">
                  <w:marLeft w:val="0"/>
                  <w:marRight w:val="0"/>
                  <w:marTop w:val="0"/>
                  <w:marBottom w:val="0"/>
                  <w:divBdr>
                    <w:top w:val="none" w:sz="0" w:space="0" w:color="auto"/>
                    <w:left w:val="none" w:sz="0" w:space="0" w:color="auto"/>
                    <w:bottom w:val="none" w:sz="0" w:space="0" w:color="auto"/>
                    <w:right w:val="none" w:sz="0" w:space="0" w:color="auto"/>
                  </w:divBdr>
                  <w:divsChild>
                    <w:div w:id="204205069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314989827">
          <w:marLeft w:val="0"/>
          <w:marRight w:val="0"/>
          <w:marTop w:val="0"/>
          <w:marBottom w:val="0"/>
          <w:divBdr>
            <w:top w:val="none" w:sz="0" w:space="0" w:color="auto"/>
            <w:left w:val="none" w:sz="0" w:space="0" w:color="auto"/>
            <w:bottom w:val="none" w:sz="0" w:space="0" w:color="auto"/>
            <w:right w:val="none" w:sz="0" w:space="0" w:color="auto"/>
          </w:divBdr>
          <w:divsChild>
            <w:div w:id="242564895">
              <w:marLeft w:val="0"/>
              <w:marRight w:val="0"/>
              <w:marTop w:val="0"/>
              <w:marBottom w:val="0"/>
              <w:divBdr>
                <w:top w:val="none" w:sz="0" w:space="0" w:color="auto"/>
                <w:left w:val="none" w:sz="0" w:space="0" w:color="auto"/>
                <w:bottom w:val="none" w:sz="0" w:space="0" w:color="auto"/>
                <w:right w:val="none" w:sz="0" w:space="0" w:color="auto"/>
              </w:divBdr>
              <w:divsChild>
                <w:div w:id="137504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671527">
      <w:bodyDiv w:val="1"/>
      <w:marLeft w:val="0"/>
      <w:marRight w:val="0"/>
      <w:marTop w:val="0"/>
      <w:marBottom w:val="0"/>
      <w:divBdr>
        <w:top w:val="none" w:sz="0" w:space="0" w:color="auto"/>
        <w:left w:val="none" w:sz="0" w:space="0" w:color="auto"/>
        <w:bottom w:val="none" w:sz="0" w:space="0" w:color="auto"/>
        <w:right w:val="none" w:sz="0" w:space="0" w:color="auto"/>
      </w:divBdr>
    </w:div>
    <w:div w:id="1842693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UCP_Hued_Version_11.14.03\Hue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5749553-D459-0349-9615-06748C62D80B}">
  <we:reference id="wa104380773" version="2.1.4.0" store="en-001" storeType="OMEX"/>
  <we:alternateReferences>
    <we:reference id="wa104380773" version="2.1.4.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3B69AE-F4B4-4363-9890-4CC3F3E55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D:\UCP_Hued_Version_11.14.03\HueD.dot</Template>
  <TotalTime>0</TotalTime>
  <Pages>13</Pages>
  <Words>5102</Words>
  <Characters>29085</Characters>
  <Application>Microsoft Office Word</Application>
  <DocSecurity>0</DocSecurity>
  <Lines>242</Lines>
  <Paragraphs>68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34119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Balaji Mohandoss</cp:lastModifiedBy>
  <cp:revision>2</cp:revision>
  <dcterms:created xsi:type="dcterms:W3CDTF">2025-05-21T10:58:00Z</dcterms:created>
  <dcterms:modified xsi:type="dcterms:W3CDTF">2025-05-21T10:58:00Z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a1c77348-a5a0-3fe8-84c2-55104468eb09</vt:lpwstr>
  </property>
  <property fmtid="{D5CDD505-2E9C-101B-9397-08002B2CF9AE}" pid="24" name="Mendeley Citation Style_1">
    <vt:lpwstr>http://www.zotero.org/styles/apa</vt:lpwstr>
  </property>
</Properties>
</file>